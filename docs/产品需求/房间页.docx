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AA14A" w14:textId="7069F86B" w:rsidR="00D03FB3" w:rsidRDefault="00F05C7B" w:rsidP="00F05C7B">
      <w:pPr>
        <w:pStyle w:val="a4"/>
      </w:pPr>
      <w:r>
        <w:rPr>
          <w:rFonts w:hint="eastAsia"/>
        </w:rPr>
        <w:t>直播间</w:t>
      </w:r>
    </w:p>
    <w:p w14:paraId="41EA616F" w14:textId="77777777" w:rsidR="00F05C7B" w:rsidRDefault="00F05C7B" w:rsidP="00D03FB3"/>
    <w:p w14:paraId="57A8B916" w14:textId="77777777" w:rsidR="00F05C7B" w:rsidRDefault="00F05C7B" w:rsidP="00D03FB3"/>
    <w:p w14:paraId="7ED1720E" w14:textId="77777777" w:rsidR="00FD0FF8" w:rsidRPr="00FD0FF8" w:rsidRDefault="00FD0FF8" w:rsidP="00D03FB3">
      <w:pPr>
        <w:rPr>
          <w:b/>
        </w:rPr>
      </w:pPr>
    </w:p>
    <w:p w14:paraId="441186F6" w14:textId="77777777" w:rsidR="00104C99" w:rsidRPr="00FD0FF8" w:rsidRDefault="00104C99" w:rsidP="00D066DC">
      <w:pPr>
        <w:pStyle w:val="2"/>
      </w:pPr>
      <w:r w:rsidRPr="00FD0FF8">
        <w:rPr>
          <w:rFonts w:hint="eastAsia"/>
        </w:rPr>
        <w:t>顶部导航：</w:t>
      </w:r>
    </w:p>
    <w:p w14:paraId="6F735937" w14:textId="77777777" w:rsidR="00D03FB3" w:rsidRDefault="00D03FB3" w:rsidP="00D03FB3">
      <w:r>
        <w:rPr>
          <w:rFonts w:hint="eastAsia"/>
        </w:rPr>
        <w:t>导航菜单</w:t>
      </w:r>
      <w:r w:rsidR="003D5AC6">
        <w:rPr>
          <w:rFonts w:hint="eastAsia"/>
        </w:rPr>
        <w:t>（点击新开页面）</w:t>
      </w:r>
      <w:r>
        <w:rPr>
          <w:rFonts w:hint="eastAsia"/>
        </w:rPr>
        <w:t>，个人账号</w:t>
      </w:r>
      <w:r w:rsidR="001F1D9D">
        <w:rPr>
          <w:rFonts w:hint="eastAsia"/>
        </w:rPr>
        <w:t>（点击新开页面打开个人中心）</w:t>
      </w:r>
      <w:r>
        <w:rPr>
          <w:rFonts w:hint="eastAsia"/>
        </w:rPr>
        <w:t>，</w:t>
      </w:r>
      <w:r>
        <w:rPr>
          <w:rFonts w:hint="eastAsia"/>
        </w:rPr>
        <w:t>U</w:t>
      </w:r>
      <w:r>
        <w:rPr>
          <w:rFonts w:hint="eastAsia"/>
        </w:rPr>
        <w:t>币账号</w:t>
      </w:r>
      <w:r w:rsidR="001F1D9D">
        <w:rPr>
          <w:rFonts w:hint="eastAsia"/>
        </w:rPr>
        <w:t>（点击新开页面打开</w:t>
      </w:r>
      <w:r w:rsidR="008C6243">
        <w:rPr>
          <w:rFonts w:hint="eastAsia"/>
        </w:rPr>
        <w:t>充值</w:t>
      </w:r>
      <w:r w:rsidR="001F1D9D">
        <w:rPr>
          <w:rFonts w:hint="eastAsia"/>
        </w:rPr>
        <w:t>中心）</w:t>
      </w:r>
      <w:r>
        <w:rPr>
          <w:rFonts w:hint="eastAsia"/>
        </w:rPr>
        <w:t>，退出</w:t>
      </w:r>
      <w:r>
        <w:rPr>
          <w:rFonts w:hint="eastAsia"/>
        </w:rPr>
        <w:t>/</w:t>
      </w:r>
      <w:r>
        <w:rPr>
          <w:rFonts w:hint="eastAsia"/>
        </w:rPr>
        <w:t>登录注册</w:t>
      </w:r>
      <w:r w:rsidR="002D1219">
        <w:rPr>
          <w:rFonts w:hint="eastAsia"/>
        </w:rPr>
        <w:t>（弹层形式）</w:t>
      </w:r>
    </w:p>
    <w:p w14:paraId="3732889E" w14:textId="77777777" w:rsidR="00780369" w:rsidRDefault="00780369" w:rsidP="00D03FB3">
      <w:r w:rsidRPr="00485EC3">
        <w:rPr>
          <w:rFonts w:hint="eastAsia"/>
          <w:b/>
        </w:rPr>
        <w:t>U</w:t>
      </w:r>
      <w:r w:rsidRPr="00485EC3">
        <w:rPr>
          <w:rFonts w:hint="eastAsia"/>
          <w:b/>
        </w:rPr>
        <w:t>币数量：</w:t>
      </w:r>
      <w:r>
        <w:rPr>
          <w:rFonts w:hint="eastAsia"/>
        </w:rPr>
        <w:t>如果用户在充值页面充值成功，这里的数量需要实时刷新。</w:t>
      </w:r>
    </w:p>
    <w:p w14:paraId="28AFF622" w14:textId="77777777" w:rsidR="00D03FB3" w:rsidRDefault="00D03FB3" w:rsidP="00D03FB3">
      <w:r>
        <w:rPr>
          <w:rFonts w:hint="eastAsia"/>
        </w:rPr>
        <w:t>房间里所有</w:t>
      </w:r>
      <w:r w:rsidR="001178DA">
        <w:rPr>
          <w:rFonts w:hint="eastAsia"/>
        </w:rPr>
        <w:t>可</w:t>
      </w:r>
      <w:r>
        <w:rPr>
          <w:rFonts w:hint="eastAsia"/>
        </w:rPr>
        <w:t>点击打开新页面的都需要做成新开窗口</w:t>
      </w:r>
      <w:r w:rsidR="001178DA">
        <w:rPr>
          <w:rFonts w:hint="eastAsia"/>
        </w:rPr>
        <w:t>。</w:t>
      </w:r>
    </w:p>
    <w:p w14:paraId="01823CF0" w14:textId="77777777" w:rsidR="00104C99" w:rsidRPr="00FD0FF8" w:rsidRDefault="00104C99" w:rsidP="00D03FB3"/>
    <w:p w14:paraId="7C687AB5" w14:textId="77777777" w:rsidR="00D03FB3" w:rsidRPr="00D066DC" w:rsidRDefault="00D066DC" w:rsidP="00D066DC">
      <w:pPr>
        <w:pStyle w:val="2"/>
      </w:pPr>
      <w:r w:rsidRPr="00D066DC">
        <w:rPr>
          <w:rFonts w:hint="eastAsia"/>
        </w:rPr>
        <w:t>豪礼跑道</w:t>
      </w:r>
      <w:r w:rsidRPr="00FD0FF8">
        <w:rPr>
          <w:rFonts w:hint="eastAsia"/>
        </w:rPr>
        <w:t>：</w:t>
      </w:r>
      <w:r w:rsidR="002A0E05">
        <w:rPr>
          <w:rFonts w:hint="eastAsia"/>
        </w:rPr>
        <w:t>（本区域信息需实时刷新）</w:t>
      </w:r>
    </w:p>
    <w:p w14:paraId="4F386272" w14:textId="77777777" w:rsidR="0015614A" w:rsidRDefault="004B6074" w:rsidP="00D03FB3">
      <w:r>
        <w:rPr>
          <w:rFonts w:hint="eastAsia"/>
        </w:rPr>
        <w:t>上跑道规则：显示全站豪礼信息，</w:t>
      </w:r>
      <w:r w:rsidR="0015614A">
        <w:rPr>
          <w:rFonts w:hint="eastAsia"/>
        </w:rPr>
        <w:t>一次性刷礼</w:t>
      </w:r>
      <w:r w:rsidR="0015614A" w:rsidRPr="0015614A">
        <w:rPr>
          <w:rFonts w:hint="eastAsia"/>
        </w:rPr>
        <w:t>≥</w:t>
      </w:r>
      <w:r w:rsidR="0015614A">
        <w:rPr>
          <w:rFonts w:hint="eastAsia"/>
        </w:rPr>
        <w:t>（大于等于）</w:t>
      </w:r>
      <w:r w:rsidR="0015614A">
        <w:rPr>
          <w:rFonts w:hint="eastAsia"/>
        </w:rPr>
        <w:t>10000U</w:t>
      </w:r>
      <w:r w:rsidR="0015614A">
        <w:rPr>
          <w:rFonts w:hint="eastAsia"/>
        </w:rPr>
        <w:t>币，上跑道；</w:t>
      </w:r>
    </w:p>
    <w:p w14:paraId="41259BFC" w14:textId="77777777" w:rsidR="008C25C1" w:rsidRDefault="008C25C1" w:rsidP="00D03FB3">
      <w:r>
        <w:rPr>
          <w:rFonts w:hint="eastAsia"/>
        </w:rPr>
        <w:t>显示规则：同一时间只显示一条信息，如果同一时间有多条信息，则排队显示，保证每条信息至少出现一次，最后一条信息重复显示，直到有最新的信息顶掉。</w:t>
      </w:r>
    </w:p>
    <w:p w14:paraId="5ADDF3F4" w14:textId="77777777" w:rsidR="00104C99" w:rsidRDefault="004B6074" w:rsidP="00D03FB3">
      <w:r>
        <w:rPr>
          <w:rFonts w:hint="eastAsia"/>
        </w:rPr>
        <w:t>显示形式：</w:t>
      </w:r>
      <w:r w:rsidR="0015614A">
        <w:rPr>
          <w:rFonts w:hint="eastAsia"/>
        </w:rPr>
        <w:t>从右到左滚动显示</w:t>
      </w:r>
      <w:r w:rsidR="008C25C1">
        <w:rPr>
          <w:rFonts w:hint="eastAsia"/>
        </w:rPr>
        <w:t>，</w:t>
      </w:r>
      <w:r w:rsidR="0015614A">
        <w:rPr>
          <w:rFonts w:hint="eastAsia"/>
        </w:rPr>
        <w:t>点击之后新开页面打开此送礼房间。</w:t>
      </w:r>
    </w:p>
    <w:p w14:paraId="0FE4B694" w14:textId="77777777" w:rsidR="0061326D" w:rsidRDefault="0061326D" w:rsidP="00D03FB3">
      <w:r>
        <w:rPr>
          <w:rFonts w:hint="eastAsia"/>
        </w:rPr>
        <w:t>显示内容：</w:t>
      </w:r>
      <w:r w:rsidR="00A64165">
        <w:t>“</w:t>
      </w:r>
      <w:r w:rsidR="00A64165">
        <w:rPr>
          <w:rFonts w:hint="eastAsia"/>
        </w:rPr>
        <w:t>送礼时间</w:t>
      </w:r>
      <w:r w:rsidR="00A64165">
        <w:t>”</w:t>
      </w:r>
      <w:r w:rsidR="00A64165">
        <w:rPr>
          <w:rFonts w:hint="eastAsia"/>
        </w:rPr>
        <w:t xml:space="preserve"> +</w:t>
      </w:r>
      <w:r w:rsidR="00B93338">
        <w:rPr>
          <w:rFonts w:hint="eastAsia"/>
        </w:rPr>
        <w:t>[</w:t>
      </w:r>
      <w:r w:rsidR="0093556C">
        <w:t>“</w:t>
      </w:r>
      <w:r w:rsidR="00F60101">
        <w:rPr>
          <w:rFonts w:hint="eastAsia"/>
        </w:rPr>
        <w:t>送礼房间名</w:t>
      </w:r>
      <w:r w:rsidR="0093556C">
        <w:t>”</w:t>
      </w:r>
      <w:r w:rsidR="00B93338">
        <w:rPr>
          <w:rFonts w:hint="eastAsia"/>
        </w:rPr>
        <w:t>]</w:t>
      </w:r>
      <w:r w:rsidR="00F60101">
        <w:rPr>
          <w:rFonts w:hint="eastAsia"/>
        </w:rPr>
        <w:t>+</w:t>
      </w:r>
      <w:r>
        <w:rPr>
          <w:rFonts w:hint="eastAsia"/>
        </w:rPr>
        <w:t>房间</w:t>
      </w:r>
      <w:r>
        <w:rPr>
          <w:rFonts w:hint="eastAsia"/>
        </w:rPr>
        <w:t>+</w:t>
      </w:r>
      <w:r w:rsidR="0093556C">
        <w:t>”</w:t>
      </w:r>
      <w:r w:rsidR="00461052">
        <w:rPr>
          <w:rFonts w:hint="eastAsia"/>
        </w:rPr>
        <w:t>送礼用户</w:t>
      </w:r>
      <w:r>
        <w:rPr>
          <w:rFonts w:hint="eastAsia"/>
        </w:rPr>
        <w:t>身份图标</w:t>
      </w:r>
      <w:r w:rsidR="0093556C">
        <w:t>”</w:t>
      </w:r>
      <w:r>
        <w:rPr>
          <w:rFonts w:hint="eastAsia"/>
        </w:rPr>
        <w:t>+</w:t>
      </w:r>
      <w:r w:rsidR="0093556C">
        <w:t>”</w:t>
      </w:r>
      <w:r>
        <w:rPr>
          <w:rFonts w:hint="eastAsia"/>
        </w:rPr>
        <w:t>送礼用户昵称</w:t>
      </w:r>
      <w:r w:rsidR="0093556C">
        <w:t>”</w:t>
      </w:r>
      <w:r>
        <w:rPr>
          <w:rFonts w:hint="eastAsia"/>
        </w:rPr>
        <w:t>+</w:t>
      </w:r>
      <w:r w:rsidR="00A077DE">
        <w:rPr>
          <w:rFonts w:hint="eastAsia"/>
        </w:rPr>
        <w:t>(</w:t>
      </w:r>
      <w:r w:rsidR="0093556C">
        <w:t>“</w:t>
      </w:r>
      <w:r w:rsidR="00461052">
        <w:rPr>
          <w:rFonts w:hint="eastAsia"/>
        </w:rPr>
        <w:t>送礼用户</w:t>
      </w:r>
      <w:r w:rsidR="00461052">
        <w:rPr>
          <w:rFonts w:hint="eastAsia"/>
        </w:rPr>
        <w:t>ID</w:t>
      </w:r>
      <w:r w:rsidR="0093556C">
        <w:t>”</w:t>
      </w:r>
      <w:r w:rsidR="00A077DE">
        <w:rPr>
          <w:rFonts w:hint="eastAsia"/>
        </w:rPr>
        <w:t>)</w:t>
      </w:r>
      <w:r w:rsidR="00461052">
        <w:rPr>
          <w:rFonts w:hint="eastAsia"/>
        </w:rPr>
        <w:t>+</w:t>
      </w:r>
      <w:r>
        <w:rPr>
          <w:rFonts w:hint="eastAsia"/>
        </w:rPr>
        <w:t>送给</w:t>
      </w:r>
      <w:r>
        <w:rPr>
          <w:rFonts w:hint="eastAsia"/>
        </w:rPr>
        <w:t>+</w:t>
      </w:r>
      <w:r w:rsidR="0093556C">
        <w:t>”</w:t>
      </w:r>
      <w:r>
        <w:rPr>
          <w:rFonts w:hint="eastAsia"/>
        </w:rPr>
        <w:t>主播昵称</w:t>
      </w:r>
      <w:r w:rsidR="0093556C">
        <w:t>”</w:t>
      </w:r>
      <w:r>
        <w:rPr>
          <w:rFonts w:hint="eastAsia"/>
        </w:rPr>
        <w:t>+</w:t>
      </w:r>
      <w:r w:rsidR="00A077DE">
        <w:rPr>
          <w:rFonts w:hint="eastAsia"/>
        </w:rPr>
        <w:t>(</w:t>
      </w:r>
      <w:r w:rsidR="0093556C">
        <w:t>“</w:t>
      </w:r>
      <w:r>
        <w:rPr>
          <w:rFonts w:hint="eastAsia"/>
        </w:rPr>
        <w:t>主播</w:t>
      </w:r>
      <w:r>
        <w:rPr>
          <w:rFonts w:hint="eastAsia"/>
        </w:rPr>
        <w:t>ID</w:t>
      </w:r>
      <w:r w:rsidR="0093556C">
        <w:t>”</w:t>
      </w:r>
      <w:r w:rsidR="00A077DE">
        <w:rPr>
          <w:rFonts w:hint="eastAsia"/>
        </w:rPr>
        <w:t>)</w:t>
      </w:r>
      <w:r>
        <w:rPr>
          <w:rFonts w:hint="eastAsia"/>
        </w:rPr>
        <w:t>+</w:t>
      </w:r>
      <w:r w:rsidR="0093556C">
        <w:t>”</w:t>
      </w:r>
      <w:r>
        <w:rPr>
          <w:rFonts w:hint="eastAsia"/>
        </w:rPr>
        <w:t>礼物数量</w:t>
      </w:r>
      <w:r w:rsidR="0093556C">
        <w:t>”</w:t>
      </w:r>
      <w:r>
        <w:rPr>
          <w:rFonts w:hint="eastAsia"/>
        </w:rPr>
        <w:t>+</w:t>
      </w:r>
      <w:r w:rsidR="0093556C">
        <w:t>”</w:t>
      </w:r>
      <w:r w:rsidR="0093556C">
        <w:rPr>
          <w:rFonts w:hint="eastAsia"/>
        </w:rPr>
        <w:t>礼物</w:t>
      </w:r>
      <w:r>
        <w:rPr>
          <w:rFonts w:hint="eastAsia"/>
        </w:rPr>
        <w:t>图片</w:t>
      </w:r>
      <w:r w:rsidR="0093556C">
        <w:t>”</w:t>
      </w:r>
    </w:p>
    <w:p w14:paraId="543D048F" w14:textId="77777777" w:rsidR="00104C99" w:rsidRDefault="00104C99" w:rsidP="00D03FB3"/>
    <w:p w14:paraId="43E4D603" w14:textId="77777777" w:rsidR="00D03FB3" w:rsidRPr="00D066DC" w:rsidRDefault="00D03FB3" w:rsidP="00D066DC">
      <w:pPr>
        <w:pStyle w:val="2"/>
      </w:pPr>
      <w:r w:rsidRPr="00D066DC">
        <w:rPr>
          <w:rFonts w:hint="eastAsia"/>
        </w:rPr>
        <w:t>主播信息区：</w:t>
      </w:r>
      <w:r w:rsidR="0040513D">
        <w:rPr>
          <w:rFonts w:hint="eastAsia"/>
        </w:rPr>
        <w:t>（</w:t>
      </w:r>
      <w:r w:rsidR="00AE3CCB">
        <w:rPr>
          <w:rFonts w:hint="eastAsia"/>
        </w:rPr>
        <w:t>本区域信息需实时刷新</w:t>
      </w:r>
      <w:r w:rsidR="0040513D">
        <w:rPr>
          <w:rFonts w:hint="eastAsia"/>
        </w:rPr>
        <w:t>）</w:t>
      </w:r>
    </w:p>
    <w:p w14:paraId="3CF318CB" w14:textId="77777777" w:rsidR="001F1D9D" w:rsidRDefault="00AE3CCB" w:rsidP="00D03FB3">
      <w:r>
        <w:rPr>
          <w:rFonts w:hint="eastAsia"/>
        </w:rPr>
        <w:t>主播头像，主播昵称，主播</w:t>
      </w:r>
      <w:r>
        <w:rPr>
          <w:rFonts w:hint="eastAsia"/>
        </w:rPr>
        <w:t>ID</w:t>
      </w:r>
      <w:r>
        <w:rPr>
          <w:rFonts w:hint="eastAsia"/>
        </w:rPr>
        <w:t>，等级进度</w:t>
      </w:r>
      <w:r w:rsidR="00DB515E">
        <w:rPr>
          <w:rFonts w:hint="eastAsia"/>
        </w:rPr>
        <w:t>（目前级别</w:t>
      </w:r>
      <w:r w:rsidR="00DB515E">
        <w:rPr>
          <w:rFonts w:hint="eastAsia"/>
        </w:rPr>
        <w:t>/</w:t>
      </w:r>
      <w:r w:rsidR="00DB515E">
        <w:rPr>
          <w:rFonts w:hint="eastAsia"/>
        </w:rPr>
        <w:t>下一级别，还差多少</w:t>
      </w:r>
      <w:r w:rsidR="00DB515E">
        <w:rPr>
          <w:rFonts w:hint="eastAsia"/>
        </w:rPr>
        <w:t>U</w:t>
      </w:r>
      <w:r w:rsidR="00DB515E">
        <w:rPr>
          <w:rFonts w:hint="eastAsia"/>
        </w:rPr>
        <w:t>豆升级）</w:t>
      </w:r>
    </w:p>
    <w:p w14:paraId="550AE635" w14:textId="77777777" w:rsidR="00783A29" w:rsidRDefault="00783A29" w:rsidP="00D03FB3">
      <w:r>
        <w:rPr>
          <w:rFonts w:hint="eastAsia"/>
        </w:rPr>
        <w:t>主播修改头像，昵称需要实时更新显示出来，用户刷礼物给主播，主播的等级进度需要实时更新。</w:t>
      </w:r>
      <w:r w:rsidR="00A73FEA">
        <w:rPr>
          <w:rFonts w:hint="eastAsia"/>
        </w:rPr>
        <w:t>（主播收到的礼物，平台扣掉</w:t>
      </w:r>
      <w:r w:rsidR="00A73FEA">
        <w:rPr>
          <w:rFonts w:hint="eastAsia"/>
        </w:rPr>
        <w:t>50%</w:t>
      </w:r>
      <w:r w:rsidR="00A73FEA">
        <w:rPr>
          <w:rFonts w:hint="eastAsia"/>
        </w:rPr>
        <w:t>的</w:t>
      </w:r>
      <w:r w:rsidR="00A73FEA">
        <w:rPr>
          <w:rFonts w:hint="eastAsia"/>
        </w:rPr>
        <w:t>U</w:t>
      </w:r>
      <w:r w:rsidR="00A73FEA">
        <w:rPr>
          <w:rFonts w:hint="eastAsia"/>
        </w:rPr>
        <w:t>币，不足</w:t>
      </w:r>
      <w:r w:rsidR="00A73FEA">
        <w:rPr>
          <w:rFonts w:hint="eastAsia"/>
        </w:rPr>
        <w:t>1</w:t>
      </w:r>
      <w:r w:rsidR="00A73FEA">
        <w:rPr>
          <w:rFonts w:hint="eastAsia"/>
        </w:rPr>
        <w:t>个</w:t>
      </w:r>
      <w:r w:rsidR="00A73FEA">
        <w:rPr>
          <w:rFonts w:hint="eastAsia"/>
        </w:rPr>
        <w:t>U</w:t>
      </w:r>
      <w:r w:rsidR="00A73FEA">
        <w:rPr>
          <w:rFonts w:hint="eastAsia"/>
        </w:rPr>
        <w:t>币的，默认不给主播，例如：</w:t>
      </w:r>
      <w:r w:rsidR="00A73FEA">
        <w:rPr>
          <w:rFonts w:hint="eastAsia"/>
        </w:rPr>
        <w:t>5</w:t>
      </w:r>
      <w:r w:rsidR="00A73FEA">
        <w:rPr>
          <w:rFonts w:hint="eastAsia"/>
        </w:rPr>
        <w:t>个</w:t>
      </w:r>
      <w:r w:rsidR="00A73FEA">
        <w:rPr>
          <w:rFonts w:hint="eastAsia"/>
        </w:rPr>
        <w:t>U</w:t>
      </w:r>
      <w:r w:rsidR="00A73FEA">
        <w:rPr>
          <w:rFonts w:hint="eastAsia"/>
        </w:rPr>
        <w:t>币的礼物，主播得</w:t>
      </w:r>
      <w:r w:rsidR="00A73FEA">
        <w:rPr>
          <w:rFonts w:hint="eastAsia"/>
        </w:rPr>
        <w:t>2</w:t>
      </w:r>
      <w:r w:rsidR="00A73FEA">
        <w:rPr>
          <w:rFonts w:hint="eastAsia"/>
        </w:rPr>
        <w:t>个</w:t>
      </w:r>
      <w:r w:rsidR="00A73FEA">
        <w:rPr>
          <w:rFonts w:hint="eastAsia"/>
        </w:rPr>
        <w:t>U</w:t>
      </w:r>
      <w:r w:rsidR="00A73FEA">
        <w:rPr>
          <w:rFonts w:hint="eastAsia"/>
        </w:rPr>
        <w:t>币，平台扣</w:t>
      </w:r>
      <w:r w:rsidR="00A73FEA">
        <w:rPr>
          <w:rFonts w:hint="eastAsia"/>
        </w:rPr>
        <w:t>3</w:t>
      </w:r>
      <w:r w:rsidR="00A73FEA">
        <w:rPr>
          <w:rFonts w:hint="eastAsia"/>
        </w:rPr>
        <w:t>个）</w:t>
      </w:r>
    </w:p>
    <w:p w14:paraId="1E2E5D84" w14:textId="77777777" w:rsidR="00B27452" w:rsidRDefault="00AE3CCB" w:rsidP="00D03FB3">
      <w:r>
        <w:rPr>
          <w:rFonts w:hint="eastAsia"/>
        </w:rPr>
        <w:t>关注</w:t>
      </w:r>
      <w:r>
        <w:rPr>
          <w:rFonts w:hint="eastAsia"/>
        </w:rPr>
        <w:t>/</w:t>
      </w:r>
      <w:r>
        <w:rPr>
          <w:rFonts w:hint="eastAsia"/>
        </w:rPr>
        <w:t>取消关注</w:t>
      </w:r>
      <w:r w:rsidR="00E508BB">
        <w:rPr>
          <w:rFonts w:hint="eastAsia"/>
        </w:rPr>
        <w:t>（游客点击之后弹出登录层）</w:t>
      </w:r>
      <w:r>
        <w:rPr>
          <w:rFonts w:hint="eastAsia"/>
        </w:rPr>
        <w:t>，</w:t>
      </w:r>
      <w:r w:rsidR="00DC4BFA">
        <w:rPr>
          <w:rFonts w:hint="eastAsia"/>
        </w:rPr>
        <w:t>粉丝</w:t>
      </w:r>
      <w:r>
        <w:rPr>
          <w:rFonts w:hint="eastAsia"/>
        </w:rPr>
        <w:t>人数</w:t>
      </w:r>
    </w:p>
    <w:p w14:paraId="73C657C2" w14:textId="77777777" w:rsidR="00AE3CCB" w:rsidRPr="00AE3CCB" w:rsidRDefault="00233360" w:rsidP="00D03FB3">
      <w:r>
        <w:rPr>
          <w:rFonts w:hint="eastAsia"/>
        </w:rPr>
        <w:t>点击可实时关注此主播或取消对他的关注。</w:t>
      </w:r>
      <w:r w:rsidR="003E4C3D">
        <w:rPr>
          <w:rFonts w:hint="eastAsia"/>
        </w:rPr>
        <w:t>在个人中心有我所关注的主播的管理页面。</w:t>
      </w:r>
    </w:p>
    <w:p w14:paraId="1B21A045" w14:textId="77777777" w:rsidR="0040513D" w:rsidRPr="00461694" w:rsidRDefault="00461694" w:rsidP="00D066DC">
      <w:pPr>
        <w:pStyle w:val="2"/>
      </w:pPr>
      <w:r>
        <w:rPr>
          <w:rFonts w:hint="eastAsia"/>
        </w:rPr>
        <w:t>用户名单列表区</w:t>
      </w:r>
      <w:r w:rsidR="0040513D">
        <w:rPr>
          <w:rFonts w:hint="eastAsia"/>
        </w:rPr>
        <w:t>（本区域信息需实时刷新）</w:t>
      </w:r>
    </w:p>
    <w:p w14:paraId="740E3507" w14:textId="77777777" w:rsidR="00AE3CCB" w:rsidRDefault="0040513D" w:rsidP="00D03FB3">
      <w:r>
        <w:rPr>
          <w:rFonts w:hint="eastAsia"/>
        </w:rPr>
        <w:t>观众</w:t>
      </w:r>
      <w:r>
        <w:rPr>
          <w:rFonts w:hint="eastAsia"/>
        </w:rPr>
        <w:t>/</w:t>
      </w:r>
      <w:r>
        <w:rPr>
          <w:rFonts w:hint="eastAsia"/>
        </w:rPr>
        <w:t>管理</w:t>
      </w:r>
      <w:r w:rsidR="00462B8F">
        <w:rPr>
          <w:rFonts w:hint="eastAsia"/>
        </w:rPr>
        <w:t>/</w:t>
      </w:r>
      <w:r w:rsidR="00462B8F">
        <w:rPr>
          <w:rFonts w:hint="eastAsia"/>
        </w:rPr>
        <w:t>定位搜索用户功能</w:t>
      </w:r>
      <w:r w:rsidR="000A1160">
        <w:rPr>
          <w:rFonts w:hint="eastAsia"/>
        </w:rPr>
        <w:t>/</w:t>
      </w:r>
      <w:r w:rsidR="000A1160">
        <w:rPr>
          <w:rFonts w:hint="eastAsia"/>
        </w:rPr>
        <w:t>操作层</w:t>
      </w:r>
    </w:p>
    <w:p w14:paraId="60155610" w14:textId="77777777" w:rsidR="00462B8F" w:rsidRDefault="00E41C5C" w:rsidP="00D03FB3">
      <w:r>
        <w:rPr>
          <w:rFonts w:hint="eastAsia"/>
        </w:rPr>
        <w:t>观众名单与管理名单</w:t>
      </w:r>
      <w:r w:rsidR="00D6214D">
        <w:rPr>
          <w:rFonts w:hint="eastAsia"/>
        </w:rPr>
        <w:t>可以点击切换显示</w:t>
      </w:r>
    </w:p>
    <w:p w14:paraId="2D937BDB" w14:textId="77777777" w:rsidR="00D6214D" w:rsidRPr="00D6214D" w:rsidRDefault="00D6214D" w:rsidP="00D03FB3"/>
    <w:p w14:paraId="0E034472" w14:textId="77777777" w:rsidR="00E4094A" w:rsidRPr="00172E79" w:rsidRDefault="00462B8F" w:rsidP="00172E79">
      <w:pPr>
        <w:pStyle w:val="a3"/>
        <w:numPr>
          <w:ilvl w:val="0"/>
          <w:numId w:val="10"/>
        </w:numPr>
        <w:ind w:firstLineChars="0"/>
        <w:rPr>
          <w:b/>
        </w:rPr>
      </w:pPr>
      <w:r w:rsidRPr="00172E79">
        <w:rPr>
          <w:rFonts w:hint="eastAsia"/>
          <w:b/>
        </w:rPr>
        <w:t>观众区</w:t>
      </w:r>
    </w:p>
    <w:p w14:paraId="2E65929F" w14:textId="77777777" w:rsidR="00462B8F" w:rsidRDefault="00462B8F" w:rsidP="00D03FB3">
      <w:r>
        <w:rPr>
          <w:rFonts w:hint="eastAsia"/>
        </w:rPr>
        <w:t>显示所有进入本房间的用户。</w:t>
      </w:r>
    </w:p>
    <w:p w14:paraId="09B6A300" w14:textId="77777777" w:rsidR="00BA4DD2" w:rsidRDefault="00BA4DD2" w:rsidP="00D03FB3">
      <w:r>
        <w:rPr>
          <w:rFonts w:hint="eastAsia"/>
        </w:rPr>
        <w:t>（房间总人数</w:t>
      </w:r>
      <w:r>
        <w:rPr>
          <w:rFonts w:hint="eastAsia"/>
        </w:rPr>
        <w:t>/</w:t>
      </w:r>
      <w:r>
        <w:rPr>
          <w:rFonts w:hint="eastAsia"/>
        </w:rPr>
        <w:t>管理人数）</w:t>
      </w:r>
      <w:r w:rsidR="00A47075">
        <w:rPr>
          <w:rFonts w:hint="eastAsia"/>
        </w:rPr>
        <w:t>需实时刷新数字</w:t>
      </w:r>
    </w:p>
    <w:p w14:paraId="3E97E42F" w14:textId="77777777" w:rsidR="00BA4DD2" w:rsidRDefault="00BA4DD2" w:rsidP="00D03FB3"/>
    <w:p w14:paraId="6419A6DB" w14:textId="77777777" w:rsidR="00462B8F" w:rsidRDefault="00462B8F" w:rsidP="00D03FB3">
      <w:r>
        <w:rPr>
          <w:rFonts w:hint="eastAsia"/>
        </w:rPr>
        <w:t>内容显示规则：</w:t>
      </w:r>
      <w:r w:rsidR="00672CD0">
        <w:t>”</w:t>
      </w:r>
      <w:r>
        <w:rPr>
          <w:rFonts w:hint="eastAsia"/>
        </w:rPr>
        <w:t>用户昵称</w:t>
      </w:r>
      <w:r w:rsidR="00672CD0">
        <w:t>”</w:t>
      </w:r>
      <w:r>
        <w:rPr>
          <w:rFonts w:hint="eastAsia"/>
        </w:rPr>
        <w:t>+</w:t>
      </w:r>
      <w:r w:rsidR="00672CD0">
        <w:t>”</w:t>
      </w:r>
      <w:r>
        <w:rPr>
          <w:rFonts w:hint="eastAsia"/>
        </w:rPr>
        <w:t>UID</w:t>
      </w:r>
      <w:r w:rsidR="00672CD0">
        <w:t>”</w:t>
      </w:r>
      <w:r>
        <w:rPr>
          <w:rFonts w:hint="eastAsia"/>
        </w:rPr>
        <w:t>+</w:t>
      </w:r>
      <w:r w:rsidR="00672CD0">
        <w:t>”</w:t>
      </w:r>
      <w:r>
        <w:rPr>
          <w:rFonts w:hint="eastAsia"/>
        </w:rPr>
        <w:t>身份图标</w:t>
      </w:r>
      <w:r w:rsidR="00672CD0">
        <w:t>”</w:t>
      </w:r>
      <w:r w:rsidR="00E15BB9">
        <w:rPr>
          <w:rFonts w:hint="eastAsia"/>
        </w:rPr>
        <w:t>，靓号</w:t>
      </w:r>
      <w:r w:rsidR="00672CD0">
        <w:rPr>
          <w:rFonts w:hint="eastAsia"/>
        </w:rPr>
        <w:t>处理成</w:t>
      </w:r>
      <w:r w:rsidR="00E15BB9">
        <w:rPr>
          <w:rFonts w:hint="eastAsia"/>
        </w:rPr>
        <w:t>特殊颜色</w:t>
      </w:r>
      <w:r w:rsidR="00672CD0">
        <w:rPr>
          <w:rFonts w:hint="eastAsia"/>
        </w:rPr>
        <w:t>和</w:t>
      </w:r>
      <w:r w:rsidR="00E15BB9">
        <w:rPr>
          <w:rFonts w:hint="eastAsia"/>
        </w:rPr>
        <w:t>字体</w:t>
      </w:r>
    </w:p>
    <w:p w14:paraId="4722F9D9" w14:textId="77777777" w:rsidR="00E4094A" w:rsidRDefault="00E4094A" w:rsidP="001F4C37">
      <w:pPr>
        <w:pStyle w:val="a3"/>
        <w:ind w:firstLineChars="0" w:firstLine="0"/>
      </w:pPr>
    </w:p>
    <w:p w14:paraId="23D7CEF4" w14:textId="77777777" w:rsidR="009C5F29" w:rsidRPr="00AA4BF5" w:rsidRDefault="009C5F29" w:rsidP="001F4C37">
      <w:pPr>
        <w:pStyle w:val="a3"/>
        <w:ind w:firstLineChars="0" w:firstLine="0"/>
      </w:pPr>
      <w:r w:rsidRPr="00AA4BF5">
        <w:rPr>
          <w:rFonts w:hint="eastAsia"/>
        </w:rPr>
        <w:t>用户身份排名你规则：</w:t>
      </w:r>
      <w:r w:rsidR="00FB61D7">
        <w:rPr>
          <w:rFonts w:hint="eastAsia"/>
        </w:rPr>
        <w:t>（现在排列规则不确定，未得到明确规则）</w:t>
      </w:r>
    </w:p>
    <w:p w14:paraId="292B274E" w14:textId="471EE9D5" w:rsidR="009C5F29" w:rsidRPr="003D5097" w:rsidRDefault="009C5F29" w:rsidP="001F4C37">
      <w:pPr>
        <w:rPr>
          <w:b/>
        </w:rPr>
      </w:pPr>
      <w:r w:rsidRPr="003D5097">
        <w:rPr>
          <w:rFonts w:hint="eastAsia"/>
          <w:b/>
        </w:rPr>
        <w:t>排列优先级顺序</w:t>
      </w:r>
      <w:r w:rsidRPr="003D5097">
        <w:rPr>
          <w:rFonts w:hint="eastAsia"/>
          <w:b/>
        </w:rPr>
        <w:t xml:space="preserve"> </w:t>
      </w:r>
      <w:r w:rsidR="003D5097" w:rsidRPr="003D5097">
        <w:rPr>
          <w:b/>
        </w:rPr>
        <w:t>:</w:t>
      </w:r>
    </w:p>
    <w:p w14:paraId="778FABCE" w14:textId="77777777" w:rsidR="009C5F29" w:rsidRDefault="009C5F29" w:rsidP="001F4C37">
      <w:r>
        <w:rPr>
          <w:rFonts w:hint="eastAsia"/>
        </w:rPr>
        <w:t>房主（直播间是主播</w:t>
      </w:r>
      <w:r>
        <w:rPr>
          <w:rFonts w:hint="eastAsia"/>
        </w:rPr>
        <w:t>/</w:t>
      </w:r>
      <w:r>
        <w:rPr>
          <w:rFonts w:hint="eastAsia"/>
        </w:rPr>
        <w:t>社团房间</w:t>
      </w:r>
      <w:bookmarkStart w:id="0" w:name="_GoBack"/>
      <w:bookmarkEnd w:id="0"/>
      <w:r>
        <w:rPr>
          <w:rFonts w:hint="eastAsia"/>
        </w:rPr>
        <w:t>是团长）</w:t>
      </w:r>
    </w:p>
    <w:p w14:paraId="5DBF012F" w14:textId="77777777" w:rsidR="009C5F29" w:rsidRDefault="009C5F29" w:rsidP="001F4C37">
      <w:r>
        <w:rPr>
          <w:rFonts w:hint="eastAsia"/>
        </w:rPr>
        <w:t>官方巡管</w:t>
      </w:r>
    </w:p>
    <w:p w14:paraId="039D51F4" w14:textId="77777777" w:rsidR="009C5F29" w:rsidRDefault="009C5F29" w:rsidP="001F4C37">
      <w:r>
        <w:rPr>
          <w:rFonts w:hint="eastAsia"/>
        </w:rPr>
        <w:t>爵位</w:t>
      </w:r>
    </w:p>
    <w:p w14:paraId="455DA401" w14:textId="77777777" w:rsidR="009C5F29" w:rsidRDefault="009C5F29" w:rsidP="001F4C37">
      <w:r>
        <w:rPr>
          <w:rFonts w:hint="eastAsia"/>
        </w:rPr>
        <w:t>土豪</w:t>
      </w:r>
    </w:p>
    <w:p w14:paraId="34699434" w14:textId="77777777" w:rsidR="009C5F29" w:rsidRDefault="009C5F29" w:rsidP="001F4C37">
      <w:r>
        <w:rPr>
          <w:rFonts w:hint="eastAsia"/>
        </w:rPr>
        <w:t>VIP</w:t>
      </w:r>
    </w:p>
    <w:p w14:paraId="51676090" w14:textId="77777777" w:rsidR="009C5F29" w:rsidRDefault="009C5F29" w:rsidP="001F4C37">
      <w:r>
        <w:rPr>
          <w:rFonts w:hint="eastAsia"/>
        </w:rPr>
        <w:t>靓号</w:t>
      </w:r>
    </w:p>
    <w:p w14:paraId="05F04DB5" w14:textId="77777777" w:rsidR="009C5F29" w:rsidRDefault="009C5F29" w:rsidP="001F4C37">
      <w:r>
        <w:rPr>
          <w:rFonts w:hint="eastAsia"/>
        </w:rPr>
        <w:t>活动图标</w:t>
      </w:r>
    </w:p>
    <w:p w14:paraId="6EE1C09D" w14:textId="77777777" w:rsidR="009C5F29" w:rsidRDefault="009C5F29" w:rsidP="001F4C37">
      <w:r>
        <w:rPr>
          <w:rFonts w:hint="eastAsia"/>
        </w:rPr>
        <w:t>管理</w:t>
      </w:r>
    </w:p>
    <w:p w14:paraId="65A73926" w14:textId="77777777" w:rsidR="009C5F29" w:rsidRDefault="009C5F29" w:rsidP="001F4C37">
      <w:r>
        <w:rPr>
          <w:rFonts w:hint="eastAsia"/>
        </w:rPr>
        <w:t>普通用户（良民）</w:t>
      </w:r>
    </w:p>
    <w:p w14:paraId="5B485938" w14:textId="77777777" w:rsidR="00DF37A2" w:rsidRDefault="00DF37A2" w:rsidP="00DF37A2">
      <w:r>
        <w:rPr>
          <w:rFonts w:hint="eastAsia"/>
        </w:rPr>
        <w:t>机器人</w:t>
      </w:r>
    </w:p>
    <w:p w14:paraId="0193A133" w14:textId="77777777" w:rsidR="001C511C" w:rsidRDefault="009C5F29" w:rsidP="001C511C">
      <w:r>
        <w:rPr>
          <w:rFonts w:hint="eastAsia"/>
        </w:rPr>
        <w:t>游客（真人）</w:t>
      </w:r>
    </w:p>
    <w:p w14:paraId="179BCB91" w14:textId="77777777" w:rsidR="009C5F29" w:rsidRDefault="009C5F29" w:rsidP="001F4C37"/>
    <w:p w14:paraId="4EDD2955" w14:textId="77777777" w:rsidR="009C5F29" w:rsidRDefault="009C5F29" w:rsidP="009C5F29">
      <w:pPr>
        <w:ind w:leftChars="200" w:left="420"/>
      </w:pPr>
    </w:p>
    <w:p w14:paraId="158774F1" w14:textId="77777777" w:rsidR="009C5F29" w:rsidRDefault="009C5F29" w:rsidP="009C5F29">
      <w:pPr>
        <w:pStyle w:val="a3"/>
        <w:numPr>
          <w:ilvl w:val="0"/>
          <w:numId w:val="3"/>
        </w:numPr>
        <w:ind w:firstLineChars="0"/>
      </w:pPr>
      <w:r>
        <w:rPr>
          <w:rFonts w:hint="eastAsia"/>
        </w:rPr>
        <w:t>以上为各类身份优先级排序，不同类型身份按照以上规则来排；</w:t>
      </w:r>
    </w:p>
    <w:p w14:paraId="089DEF43" w14:textId="77777777" w:rsidR="009C5F29" w:rsidRPr="00BE3955" w:rsidRDefault="009C5F29" w:rsidP="009C5F29">
      <w:pPr>
        <w:ind w:leftChars="200" w:left="420"/>
      </w:pPr>
    </w:p>
    <w:p w14:paraId="2DF0892D" w14:textId="77777777" w:rsidR="009C5F29" w:rsidRDefault="009C5F29" w:rsidP="009C5F29">
      <w:pPr>
        <w:pStyle w:val="a3"/>
        <w:numPr>
          <w:ilvl w:val="0"/>
          <w:numId w:val="3"/>
        </w:numPr>
        <w:ind w:firstLineChars="0"/>
      </w:pPr>
      <w:r>
        <w:rPr>
          <w:rFonts w:hint="eastAsia"/>
        </w:rPr>
        <w:t>相同类型身份，不同等级的按照等级高低排列；</w:t>
      </w:r>
    </w:p>
    <w:p w14:paraId="7FCB40C9" w14:textId="77777777" w:rsidR="009C5F29" w:rsidRPr="00BE3955" w:rsidRDefault="009C5F29" w:rsidP="009C5F29">
      <w:pPr>
        <w:ind w:leftChars="200" w:left="420"/>
      </w:pPr>
    </w:p>
    <w:p w14:paraId="33815D20" w14:textId="77777777" w:rsidR="0045025C" w:rsidRDefault="009C5F29" w:rsidP="0045025C">
      <w:pPr>
        <w:pStyle w:val="a3"/>
        <w:numPr>
          <w:ilvl w:val="0"/>
          <w:numId w:val="3"/>
        </w:numPr>
        <w:ind w:firstLineChars="0"/>
      </w:pPr>
      <w:r>
        <w:rPr>
          <w:rFonts w:hint="eastAsia"/>
        </w:rPr>
        <w:t>相同身份相同等级的</w:t>
      </w:r>
      <w:r w:rsidR="0045025C">
        <w:rPr>
          <w:rFonts w:hint="eastAsia"/>
        </w:rPr>
        <w:t>爵位、土豪</w:t>
      </w:r>
      <w:r>
        <w:rPr>
          <w:rFonts w:hint="eastAsia"/>
        </w:rPr>
        <w:t>，按照上面的优先级检测有无叠加身份，如：有无</w:t>
      </w:r>
      <w:r>
        <w:rPr>
          <w:rFonts w:hint="eastAsia"/>
        </w:rPr>
        <w:t>VIP</w:t>
      </w:r>
      <w:r>
        <w:rPr>
          <w:rFonts w:hint="eastAsia"/>
        </w:rPr>
        <w:t>，是否靓号，是否管理</w:t>
      </w:r>
      <w:r w:rsidR="007A451B">
        <w:rPr>
          <w:rFonts w:hint="eastAsia"/>
        </w:rPr>
        <w:t>等等</w:t>
      </w:r>
      <w:r>
        <w:rPr>
          <w:rFonts w:hint="eastAsia"/>
        </w:rPr>
        <w:t>来排列。</w:t>
      </w:r>
    </w:p>
    <w:p w14:paraId="04DE6314" w14:textId="77777777" w:rsidR="009C5F29" w:rsidRPr="00824794" w:rsidRDefault="009C5F29" w:rsidP="0045025C"/>
    <w:p w14:paraId="628BB08F" w14:textId="77777777" w:rsidR="009C5F29" w:rsidRDefault="009C5F29" w:rsidP="009C5F29">
      <w:pPr>
        <w:pStyle w:val="a3"/>
        <w:numPr>
          <w:ilvl w:val="0"/>
          <w:numId w:val="3"/>
        </w:numPr>
        <w:ind w:firstLineChars="0"/>
      </w:pPr>
      <w:r>
        <w:rPr>
          <w:rFonts w:hint="eastAsia"/>
        </w:rPr>
        <w:t>如果所有条件都相同，则按累计在线时常排列。</w:t>
      </w:r>
    </w:p>
    <w:p w14:paraId="240143EE" w14:textId="77777777" w:rsidR="0045025C" w:rsidRDefault="0045025C" w:rsidP="0045025C">
      <w:pPr>
        <w:pStyle w:val="a3"/>
      </w:pPr>
    </w:p>
    <w:p w14:paraId="5F97BD1A" w14:textId="77777777" w:rsidR="0045025C" w:rsidRDefault="0045025C" w:rsidP="0045025C">
      <w:pPr>
        <w:pStyle w:val="a3"/>
        <w:numPr>
          <w:ilvl w:val="0"/>
          <w:numId w:val="3"/>
        </w:numPr>
        <w:ind w:firstLineChars="0"/>
      </w:pPr>
      <w:r>
        <w:rPr>
          <w:rFonts w:hint="eastAsia"/>
        </w:rPr>
        <w:t>靓号，按照号</w:t>
      </w:r>
      <w:r w:rsidR="001D52A5">
        <w:rPr>
          <w:rFonts w:hint="eastAsia"/>
        </w:rPr>
        <w:t>码位数</w:t>
      </w:r>
      <w:r>
        <w:rPr>
          <w:rFonts w:hint="eastAsia"/>
        </w:rPr>
        <w:t>排列</w:t>
      </w:r>
      <w:r w:rsidR="001D52A5">
        <w:rPr>
          <w:rFonts w:hint="eastAsia"/>
        </w:rPr>
        <w:t>，号越小优先级越高</w:t>
      </w:r>
      <w:r w:rsidR="00937C7D">
        <w:rPr>
          <w:rFonts w:hint="eastAsia"/>
        </w:rPr>
        <w:t>（例如：</w:t>
      </w:r>
      <w:r w:rsidR="00937C7D">
        <w:rPr>
          <w:rFonts w:hint="eastAsia"/>
        </w:rPr>
        <w:t>320023</w:t>
      </w:r>
      <w:r w:rsidR="00937C7D">
        <w:rPr>
          <w:rFonts w:hint="eastAsia"/>
        </w:rPr>
        <w:t>排在</w:t>
      </w:r>
      <w:r w:rsidR="00937C7D">
        <w:rPr>
          <w:rFonts w:hint="eastAsia"/>
        </w:rPr>
        <w:t>320032</w:t>
      </w:r>
      <w:r w:rsidR="00937C7D">
        <w:rPr>
          <w:rFonts w:hint="eastAsia"/>
        </w:rPr>
        <w:t>上面）</w:t>
      </w:r>
      <w:r>
        <w:rPr>
          <w:rFonts w:hint="eastAsia"/>
        </w:rPr>
        <w:t>。</w:t>
      </w:r>
    </w:p>
    <w:p w14:paraId="5B3E7EC3" w14:textId="77777777" w:rsidR="0045025C" w:rsidRPr="00824794" w:rsidRDefault="0045025C" w:rsidP="0045025C">
      <w:pPr>
        <w:pStyle w:val="a3"/>
      </w:pPr>
    </w:p>
    <w:p w14:paraId="0791E366" w14:textId="77777777" w:rsidR="0045025C" w:rsidRDefault="0045025C" w:rsidP="009C5F29">
      <w:pPr>
        <w:pStyle w:val="a3"/>
        <w:numPr>
          <w:ilvl w:val="0"/>
          <w:numId w:val="3"/>
        </w:numPr>
        <w:ind w:firstLineChars="0"/>
      </w:pPr>
      <w:r>
        <w:rPr>
          <w:rFonts w:hint="eastAsia"/>
        </w:rPr>
        <w:t>VIP</w:t>
      </w:r>
      <w:r>
        <w:rPr>
          <w:rFonts w:hint="eastAsia"/>
        </w:rPr>
        <w:t>，按照</w:t>
      </w:r>
      <w:r w:rsidR="0033145C">
        <w:rPr>
          <w:rFonts w:hint="eastAsia"/>
        </w:rPr>
        <w:t>VIP</w:t>
      </w:r>
      <w:r w:rsidR="0033145C">
        <w:rPr>
          <w:rFonts w:hint="eastAsia"/>
        </w:rPr>
        <w:t>种类</w:t>
      </w:r>
      <w:r>
        <w:rPr>
          <w:rFonts w:hint="eastAsia"/>
        </w:rPr>
        <w:t>排列</w:t>
      </w:r>
      <w:r w:rsidR="0033145C">
        <w:rPr>
          <w:rFonts w:hint="eastAsia"/>
        </w:rPr>
        <w:t>高低（例如黑</w:t>
      </w:r>
      <w:r w:rsidR="0033145C">
        <w:rPr>
          <w:rFonts w:hint="eastAsia"/>
        </w:rPr>
        <w:t>V</w:t>
      </w:r>
      <w:r w:rsidR="0033145C">
        <w:rPr>
          <w:rFonts w:hint="eastAsia"/>
        </w:rPr>
        <w:t>优先紫</w:t>
      </w:r>
      <w:r w:rsidR="0033145C">
        <w:rPr>
          <w:rFonts w:hint="eastAsia"/>
        </w:rPr>
        <w:t>V</w:t>
      </w:r>
      <w:r w:rsidR="0033145C">
        <w:rPr>
          <w:rFonts w:hint="eastAsia"/>
        </w:rPr>
        <w:t>优先黄</w:t>
      </w:r>
      <w:r w:rsidR="0033145C">
        <w:rPr>
          <w:rFonts w:hint="eastAsia"/>
        </w:rPr>
        <w:t>V</w:t>
      </w:r>
      <w:r w:rsidR="0033145C">
        <w:rPr>
          <w:rFonts w:hint="eastAsia"/>
        </w:rPr>
        <w:t>）</w:t>
      </w:r>
      <w:r>
        <w:rPr>
          <w:rFonts w:hint="eastAsia"/>
        </w:rPr>
        <w:t>。</w:t>
      </w:r>
    </w:p>
    <w:p w14:paraId="02CD6A65" w14:textId="77777777" w:rsidR="009C5F29" w:rsidRDefault="009C5F29" w:rsidP="009C5F29">
      <w:pPr>
        <w:pStyle w:val="a3"/>
      </w:pPr>
    </w:p>
    <w:p w14:paraId="1D7749DC" w14:textId="77777777" w:rsidR="009C5F29" w:rsidRDefault="009C5F29" w:rsidP="009C5F29">
      <w:pPr>
        <w:pStyle w:val="a3"/>
        <w:numPr>
          <w:ilvl w:val="0"/>
          <w:numId w:val="3"/>
        </w:numPr>
        <w:ind w:firstLineChars="0"/>
      </w:pPr>
      <w:r>
        <w:rPr>
          <w:rFonts w:hint="eastAsia"/>
        </w:rPr>
        <w:t>无身份的普通用户</w:t>
      </w:r>
      <w:r w:rsidR="00FE36F5">
        <w:rPr>
          <w:rFonts w:hint="eastAsia"/>
        </w:rPr>
        <w:t>（良民）</w:t>
      </w:r>
      <w:r>
        <w:rPr>
          <w:rFonts w:hint="eastAsia"/>
        </w:rPr>
        <w:t>按照累计在线时长排列。</w:t>
      </w:r>
    </w:p>
    <w:p w14:paraId="04593400" w14:textId="77777777" w:rsidR="009C5F29" w:rsidRDefault="009C5F29" w:rsidP="009C5F29">
      <w:pPr>
        <w:ind w:leftChars="200" w:left="420"/>
      </w:pPr>
    </w:p>
    <w:p w14:paraId="6D2C9B85" w14:textId="77777777" w:rsidR="009C5F29" w:rsidRDefault="00354B88" w:rsidP="009C5F29">
      <w:pPr>
        <w:pStyle w:val="a3"/>
        <w:numPr>
          <w:ilvl w:val="0"/>
          <w:numId w:val="3"/>
        </w:numPr>
        <w:ind w:firstLineChars="0"/>
      </w:pPr>
      <w:r>
        <w:rPr>
          <w:rFonts w:hint="eastAsia"/>
        </w:rPr>
        <w:t>爵位</w:t>
      </w:r>
      <w:r w:rsidR="009C5F29">
        <w:rPr>
          <w:rFonts w:hint="eastAsia"/>
        </w:rPr>
        <w:t>、土豪、良民这</w:t>
      </w:r>
      <w:r w:rsidR="009C5F29">
        <w:rPr>
          <w:rFonts w:hint="eastAsia"/>
        </w:rPr>
        <w:t>3</w:t>
      </w:r>
      <w:r w:rsidR="009C5F29">
        <w:rPr>
          <w:rFonts w:hint="eastAsia"/>
        </w:rPr>
        <w:t>个身份之间互斥，同时只能有有一个身份。</w:t>
      </w:r>
    </w:p>
    <w:p w14:paraId="63572E02" w14:textId="77777777" w:rsidR="009C5F29" w:rsidRPr="005850F3" w:rsidRDefault="009C5F29" w:rsidP="009C5F29">
      <w:pPr>
        <w:ind w:leftChars="200" w:left="420"/>
      </w:pPr>
    </w:p>
    <w:p w14:paraId="228CE3C3" w14:textId="77777777" w:rsidR="009C5F29" w:rsidRDefault="00E80C37" w:rsidP="009C5F29">
      <w:pPr>
        <w:pStyle w:val="a3"/>
        <w:numPr>
          <w:ilvl w:val="0"/>
          <w:numId w:val="3"/>
        </w:numPr>
        <w:ind w:firstLineChars="0"/>
      </w:pPr>
      <w:r>
        <w:rPr>
          <w:rFonts w:hint="eastAsia"/>
        </w:rPr>
        <w:t>巡管</w:t>
      </w:r>
      <w:r w:rsidR="009C5F29">
        <w:rPr>
          <w:rFonts w:hint="eastAsia"/>
        </w:rPr>
        <w:t>号</w:t>
      </w:r>
      <w:r w:rsidR="00F5073F">
        <w:rPr>
          <w:rFonts w:hint="eastAsia"/>
        </w:rPr>
        <w:t>只挂巡管图标</w:t>
      </w:r>
      <w:r w:rsidR="009C5F29">
        <w:rPr>
          <w:rFonts w:hint="eastAsia"/>
        </w:rPr>
        <w:t>。</w:t>
      </w:r>
    </w:p>
    <w:p w14:paraId="120A6BEF" w14:textId="77777777" w:rsidR="00E45F64" w:rsidRDefault="00E45F64" w:rsidP="00E45F64">
      <w:pPr>
        <w:pStyle w:val="a3"/>
      </w:pPr>
    </w:p>
    <w:p w14:paraId="34DB7D3A" w14:textId="77777777" w:rsidR="00E45F64" w:rsidRDefault="002D540E" w:rsidP="009C5F29">
      <w:pPr>
        <w:pStyle w:val="a3"/>
        <w:numPr>
          <w:ilvl w:val="0"/>
          <w:numId w:val="3"/>
        </w:numPr>
        <w:ind w:firstLineChars="0"/>
      </w:pPr>
      <w:r>
        <w:rPr>
          <w:rFonts w:hint="eastAsia"/>
        </w:rPr>
        <w:t>主播</w:t>
      </w:r>
      <w:r w:rsidR="00E45F64">
        <w:rPr>
          <w:rFonts w:hint="eastAsia"/>
        </w:rPr>
        <w:t>在自己房间直播时，</w:t>
      </w:r>
      <w:r w:rsidR="00E80C37">
        <w:rPr>
          <w:rFonts w:hint="eastAsia"/>
        </w:rPr>
        <w:t>不挂良民、土豪图标，</w:t>
      </w:r>
      <w:r w:rsidR="00E45F64">
        <w:rPr>
          <w:rFonts w:hint="eastAsia"/>
        </w:rPr>
        <w:t>只挂主播等级图标，爵位图标，</w:t>
      </w:r>
      <w:r w:rsidR="00E45F64">
        <w:rPr>
          <w:rFonts w:hint="eastAsia"/>
        </w:rPr>
        <w:t>VIP</w:t>
      </w:r>
      <w:r w:rsidR="00E45F64">
        <w:rPr>
          <w:rFonts w:hint="eastAsia"/>
        </w:rPr>
        <w:t>图标</w:t>
      </w:r>
      <w:r w:rsidR="004A3743">
        <w:rPr>
          <w:rFonts w:hint="eastAsia"/>
        </w:rPr>
        <w:t>，</w:t>
      </w:r>
      <w:r w:rsidR="00E45F64">
        <w:rPr>
          <w:rFonts w:hint="eastAsia"/>
        </w:rPr>
        <w:t>活动图标</w:t>
      </w:r>
      <w:r w:rsidR="00F5073F">
        <w:rPr>
          <w:rFonts w:hint="eastAsia"/>
        </w:rPr>
        <w:t>，社团徽标，靓号标志</w:t>
      </w:r>
      <w:r w:rsidR="00E45F64">
        <w:rPr>
          <w:rFonts w:hint="eastAsia"/>
        </w:rPr>
        <w:t>。</w:t>
      </w:r>
      <w:r w:rsidR="003A1879">
        <w:rPr>
          <w:rFonts w:hint="eastAsia"/>
        </w:rPr>
        <w:t>进入其他房间时</w:t>
      </w:r>
      <w:ins w:id="1" w:author="don" w:date="2015-02-16T10:01:00Z">
        <w:r w:rsidR="00215CFE">
          <w:rPr>
            <w:rFonts w:hint="eastAsia"/>
          </w:rPr>
          <w:t>不挂主播图标</w:t>
        </w:r>
      </w:ins>
      <w:ins w:id="2" w:author="don" w:date="2015-02-16T10:02:00Z">
        <w:r w:rsidR="003E7197">
          <w:rPr>
            <w:rFonts w:hint="eastAsia"/>
          </w:rPr>
          <w:t>，</w:t>
        </w:r>
      </w:ins>
      <w:ins w:id="3" w:author="don" w:date="2015-02-16T10:03:00Z">
        <w:r w:rsidR="003E7197">
          <w:rPr>
            <w:rFonts w:hint="eastAsia"/>
          </w:rPr>
          <w:t>按规则显示其他所有图标，包括土豪和良民图标。</w:t>
        </w:r>
      </w:ins>
      <w:del w:id="4" w:author="don" w:date="2015-02-16T10:03:00Z">
        <w:r w:rsidR="00F5073F" w:rsidDel="003E7197">
          <w:rPr>
            <w:rFonts w:hint="eastAsia"/>
          </w:rPr>
          <w:delText>可以挂土豪图标，但</w:delText>
        </w:r>
        <w:r w:rsidR="003A1879" w:rsidDel="003E7197">
          <w:rPr>
            <w:rFonts w:hint="eastAsia"/>
          </w:rPr>
          <w:delText>不挂良民图标</w:delText>
        </w:r>
      </w:del>
      <w:r w:rsidR="003A1879">
        <w:rPr>
          <w:rFonts w:hint="eastAsia"/>
        </w:rPr>
        <w:t>。</w:t>
      </w:r>
    </w:p>
    <w:p w14:paraId="635FE5E5" w14:textId="77777777" w:rsidR="009C5F29" w:rsidRDefault="009C5F29" w:rsidP="009C5F29">
      <w:pPr>
        <w:pStyle w:val="a3"/>
      </w:pPr>
    </w:p>
    <w:p w14:paraId="71037B7F" w14:textId="77777777" w:rsidR="009C5F29" w:rsidRDefault="009C5F29" w:rsidP="009C5F29">
      <w:pPr>
        <w:pStyle w:val="a3"/>
        <w:numPr>
          <w:ilvl w:val="0"/>
          <w:numId w:val="3"/>
        </w:numPr>
        <w:ind w:firstLineChars="0"/>
      </w:pPr>
      <w:r>
        <w:rPr>
          <w:rFonts w:hint="eastAsia"/>
        </w:rPr>
        <w:t>巡管分</w:t>
      </w:r>
      <w:r w:rsidR="003E24CF">
        <w:rPr>
          <w:rFonts w:hint="eastAsia"/>
        </w:rPr>
        <w:t>“</w:t>
      </w:r>
      <w:r>
        <w:rPr>
          <w:rFonts w:hint="eastAsia"/>
        </w:rPr>
        <w:t>官方巡管</w:t>
      </w:r>
      <w:r w:rsidR="003E24CF">
        <w:rPr>
          <w:rFonts w:hint="eastAsia"/>
        </w:rPr>
        <w:t>”</w:t>
      </w:r>
      <w:r>
        <w:rPr>
          <w:rFonts w:hint="eastAsia"/>
        </w:rPr>
        <w:t>和官方任命的</w:t>
      </w:r>
      <w:r w:rsidR="003E24CF">
        <w:rPr>
          <w:rFonts w:hint="eastAsia"/>
        </w:rPr>
        <w:t>“</w:t>
      </w:r>
      <w:r>
        <w:rPr>
          <w:rFonts w:hint="eastAsia"/>
        </w:rPr>
        <w:t>站外巡管</w:t>
      </w:r>
      <w:r w:rsidR="003E24CF">
        <w:rPr>
          <w:rFonts w:hint="eastAsia"/>
        </w:rPr>
        <w:t>”</w:t>
      </w:r>
      <w:r>
        <w:rPr>
          <w:rFonts w:hint="eastAsia"/>
        </w:rPr>
        <w:t>，只有官方巡管具有隐身功能，其他巡管没有，官方巡管和站外巡管的操作权限也有所区别。</w:t>
      </w:r>
    </w:p>
    <w:p w14:paraId="2DA5BA43" w14:textId="77777777" w:rsidR="00E01AAA" w:rsidRDefault="00E01AAA" w:rsidP="00E01AAA">
      <w:pPr>
        <w:pStyle w:val="a3"/>
      </w:pPr>
    </w:p>
    <w:p w14:paraId="49E77162" w14:textId="77777777" w:rsidR="00E01AAA" w:rsidRDefault="00E01AAA" w:rsidP="009C5F29">
      <w:pPr>
        <w:pStyle w:val="a3"/>
        <w:numPr>
          <w:ilvl w:val="0"/>
          <w:numId w:val="3"/>
        </w:numPr>
        <w:ind w:firstLineChars="0"/>
      </w:pPr>
      <w:r>
        <w:rPr>
          <w:rFonts w:hint="eastAsia"/>
        </w:rPr>
        <w:lastRenderedPageBreak/>
        <w:t>现在机器人挂的是“游客”，应该是机器人挂真实账号，然后就可以和游客区别开。</w:t>
      </w:r>
    </w:p>
    <w:p w14:paraId="4EF59CA9" w14:textId="77777777" w:rsidR="009C5F29" w:rsidRDefault="009C5F29" w:rsidP="009C5F29"/>
    <w:p w14:paraId="3F87D3FD" w14:textId="77777777" w:rsidR="009C5F29" w:rsidRPr="00AA4BF5" w:rsidRDefault="009C5F29" w:rsidP="00D7035A">
      <w:pPr>
        <w:pStyle w:val="a3"/>
        <w:ind w:left="420" w:firstLineChars="0" w:firstLine="0"/>
      </w:pPr>
      <w:r w:rsidRPr="00AA4BF5">
        <w:rPr>
          <w:rFonts w:hint="eastAsia"/>
        </w:rPr>
        <w:t>身份图标显示规则：</w:t>
      </w:r>
    </w:p>
    <w:p w14:paraId="58DC6D85" w14:textId="77777777" w:rsidR="009C5F29" w:rsidRDefault="009C5F29" w:rsidP="009C5F29">
      <w:pPr>
        <w:ind w:leftChars="200" w:left="420"/>
      </w:pPr>
      <w:r>
        <w:rPr>
          <w:rFonts w:hint="eastAsia"/>
        </w:rPr>
        <w:t>房间页中“用户名单列表区”和“公私聊区”按照</w:t>
      </w:r>
      <w:r w:rsidR="003E24CF">
        <w:rPr>
          <w:rFonts w:hint="eastAsia"/>
        </w:rPr>
        <w:t>以上</w:t>
      </w:r>
      <w:r>
        <w:rPr>
          <w:rFonts w:hint="eastAsia"/>
        </w:rPr>
        <w:t>规则，显示全部图标。</w:t>
      </w:r>
    </w:p>
    <w:p w14:paraId="1B6274A4" w14:textId="77777777" w:rsidR="00136549" w:rsidRDefault="00136549" w:rsidP="009C5F29">
      <w:pPr>
        <w:ind w:leftChars="200" w:left="420"/>
      </w:pPr>
      <w:r>
        <w:rPr>
          <w:rFonts w:hint="eastAsia"/>
        </w:rPr>
        <w:t>房间页中“场榜</w:t>
      </w:r>
      <w:r w:rsidR="009E238A">
        <w:rPr>
          <w:rFonts w:hint="eastAsia"/>
        </w:rPr>
        <w:t>（</w:t>
      </w:r>
      <w:r w:rsidR="001B0124">
        <w:rPr>
          <w:rFonts w:hint="eastAsia"/>
        </w:rPr>
        <w:t>或</w:t>
      </w:r>
      <w:r w:rsidR="009E238A">
        <w:rPr>
          <w:rFonts w:hint="eastAsia"/>
        </w:rPr>
        <w:t>今日帮）</w:t>
      </w:r>
      <w:r>
        <w:rPr>
          <w:rFonts w:hint="eastAsia"/>
        </w:rPr>
        <w:t>、总榜”和“本场礼物详单区”</w:t>
      </w:r>
      <w:r w:rsidRPr="00136549">
        <w:rPr>
          <w:rFonts w:hint="eastAsia"/>
        </w:rPr>
        <w:t xml:space="preserve"> </w:t>
      </w:r>
      <w:r w:rsidR="00067A69">
        <w:rPr>
          <w:rFonts w:hint="eastAsia"/>
        </w:rPr>
        <w:t>不显示身份图标</w:t>
      </w:r>
      <w:r>
        <w:rPr>
          <w:rFonts w:hint="eastAsia"/>
        </w:rPr>
        <w:t>。</w:t>
      </w:r>
    </w:p>
    <w:p w14:paraId="2B216B94" w14:textId="77777777" w:rsidR="00F33F47" w:rsidRPr="00F33F47" w:rsidRDefault="00F33F47" w:rsidP="00EC4A49">
      <w:pPr>
        <w:ind w:leftChars="200" w:left="420"/>
      </w:pPr>
    </w:p>
    <w:p w14:paraId="3C28E8DA" w14:textId="77777777" w:rsidR="00EC4A49" w:rsidRDefault="006D2D12" w:rsidP="00EC4A49">
      <w:pPr>
        <w:ind w:leftChars="200" w:left="420"/>
      </w:pPr>
      <w:r>
        <w:rPr>
          <w:rFonts w:hint="eastAsia"/>
        </w:rPr>
        <w:t>其他</w:t>
      </w:r>
      <w:r w:rsidR="00EC4A49">
        <w:rPr>
          <w:rFonts w:hint="eastAsia"/>
        </w:rPr>
        <w:t>页面榜单中：（首页，排行榜等）</w:t>
      </w:r>
    </w:p>
    <w:p w14:paraId="0879D61B" w14:textId="77777777" w:rsidR="00EC4A49" w:rsidRDefault="00EC4A49" w:rsidP="00EC4A49">
      <w:pPr>
        <w:ind w:leftChars="200" w:left="420"/>
      </w:pPr>
      <w:r>
        <w:rPr>
          <w:rFonts w:hint="eastAsia"/>
        </w:rPr>
        <w:t>主播号只显示主播等级图标</w:t>
      </w:r>
    </w:p>
    <w:p w14:paraId="4517744B" w14:textId="77777777" w:rsidR="00EC4A49" w:rsidRDefault="00EC4A49" w:rsidP="00EC4A49">
      <w:pPr>
        <w:ind w:leftChars="200" w:left="420"/>
      </w:pPr>
      <w:r>
        <w:rPr>
          <w:rFonts w:hint="eastAsia"/>
        </w:rPr>
        <w:t>其他</w:t>
      </w:r>
      <w:ins w:id="5" w:author="don" w:date="2015-02-16T16:13:00Z">
        <w:r w:rsidR="00C37C03">
          <w:rPr>
            <w:rFonts w:hint="eastAsia"/>
          </w:rPr>
          <w:t>人</w:t>
        </w:r>
      </w:ins>
      <w:del w:id="6" w:author="don" w:date="2015-02-16T16:13:00Z">
        <w:r w:rsidDel="00C37C03">
          <w:rPr>
            <w:rFonts w:hint="eastAsia"/>
          </w:rPr>
          <w:delText>号</w:delText>
        </w:r>
      </w:del>
      <w:r>
        <w:rPr>
          <w:rFonts w:hint="eastAsia"/>
        </w:rPr>
        <w:t>按照优先级只显示“贵族、土豪、良民</w:t>
      </w:r>
      <w:r w:rsidR="001160FD">
        <w:rPr>
          <w:rFonts w:hint="eastAsia"/>
        </w:rPr>
        <w:t>、</w:t>
      </w:r>
      <w:r>
        <w:rPr>
          <w:rFonts w:hint="eastAsia"/>
        </w:rPr>
        <w:t>”这</w:t>
      </w:r>
      <w:r w:rsidR="00BE76D1">
        <w:rPr>
          <w:rFonts w:hint="eastAsia"/>
        </w:rPr>
        <w:t>3</w:t>
      </w:r>
      <w:r>
        <w:rPr>
          <w:rFonts w:hint="eastAsia"/>
        </w:rPr>
        <w:t>个中优先级最高的一个。</w:t>
      </w:r>
    </w:p>
    <w:p w14:paraId="2FD53AB6" w14:textId="77777777" w:rsidR="00F33F47" w:rsidRDefault="00F33F47" w:rsidP="009C5F29">
      <w:pPr>
        <w:ind w:leftChars="200" w:left="420"/>
      </w:pPr>
    </w:p>
    <w:p w14:paraId="223A2D50" w14:textId="77777777" w:rsidR="00202745" w:rsidRPr="00202745" w:rsidRDefault="00202745" w:rsidP="009C5F29">
      <w:pPr>
        <w:ind w:leftChars="200" w:left="420"/>
      </w:pPr>
    </w:p>
    <w:p w14:paraId="2CE91DB2" w14:textId="77777777" w:rsidR="00E4094A" w:rsidRPr="00172E79" w:rsidRDefault="005D09CB" w:rsidP="00172E79">
      <w:pPr>
        <w:pStyle w:val="a3"/>
        <w:numPr>
          <w:ilvl w:val="0"/>
          <w:numId w:val="10"/>
        </w:numPr>
        <w:ind w:firstLineChars="0"/>
        <w:rPr>
          <w:b/>
        </w:rPr>
      </w:pPr>
      <w:r w:rsidRPr="00172E79">
        <w:rPr>
          <w:rFonts w:hint="eastAsia"/>
          <w:b/>
        </w:rPr>
        <w:t>管理区</w:t>
      </w:r>
    </w:p>
    <w:p w14:paraId="06250205" w14:textId="77777777" w:rsidR="00E15BB9" w:rsidRDefault="005D09CB" w:rsidP="00D03FB3">
      <w:r>
        <w:rPr>
          <w:rFonts w:hint="eastAsia"/>
        </w:rPr>
        <w:t>显示本房间当前所有的房间管理员名单，</w:t>
      </w:r>
      <w:r w:rsidR="00867E54">
        <w:rPr>
          <w:rFonts w:hint="eastAsia"/>
        </w:rPr>
        <w:t>排列</w:t>
      </w:r>
      <w:r>
        <w:rPr>
          <w:rFonts w:hint="eastAsia"/>
        </w:rPr>
        <w:t>规则同观众区。</w:t>
      </w:r>
    </w:p>
    <w:p w14:paraId="54CB30D0" w14:textId="77777777" w:rsidR="001F6005" w:rsidRDefault="001F6005" w:rsidP="00D03FB3"/>
    <w:p w14:paraId="121C81D8" w14:textId="77777777" w:rsidR="00E4094A" w:rsidRPr="00172E79" w:rsidRDefault="001F6005" w:rsidP="00172E79">
      <w:pPr>
        <w:pStyle w:val="a3"/>
        <w:numPr>
          <w:ilvl w:val="0"/>
          <w:numId w:val="10"/>
        </w:numPr>
        <w:ind w:firstLineChars="0"/>
        <w:rPr>
          <w:b/>
        </w:rPr>
      </w:pPr>
      <w:r w:rsidRPr="00172E79">
        <w:rPr>
          <w:rFonts w:hint="eastAsia"/>
          <w:b/>
        </w:rPr>
        <w:t>搜索定位功能</w:t>
      </w:r>
    </w:p>
    <w:p w14:paraId="6AADEC9F" w14:textId="77777777" w:rsidR="001F6005" w:rsidRDefault="001F6005" w:rsidP="00D03FB3">
      <w:r>
        <w:rPr>
          <w:rFonts w:hint="eastAsia"/>
        </w:rPr>
        <w:t>输入</w:t>
      </w:r>
      <w:r w:rsidR="00CA6694">
        <w:rPr>
          <w:rFonts w:hint="eastAsia"/>
        </w:rPr>
        <w:t>用户昵称</w:t>
      </w:r>
      <w:r w:rsidR="00CA6694">
        <w:rPr>
          <w:rFonts w:hint="eastAsia"/>
        </w:rPr>
        <w:t>/ID</w:t>
      </w:r>
      <w:r w:rsidR="00CA6694">
        <w:rPr>
          <w:rFonts w:hint="eastAsia"/>
        </w:rPr>
        <w:t>（被搜索用户必须为</w:t>
      </w:r>
      <w:r>
        <w:rPr>
          <w:rFonts w:hint="eastAsia"/>
        </w:rPr>
        <w:t>当前</w:t>
      </w:r>
      <w:r w:rsidR="00EB64DB">
        <w:rPr>
          <w:rFonts w:hint="eastAsia"/>
        </w:rPr>
        <w:t>在</w:t>
      </w:r>
      <w:r>
        <w:rPr>
          <w:rFonts w:hint="eastAsia"/>
        </w:rPr>
        <w:t>房间内的用户</w:t>
      </w:r>
      <w:r w:rsidR="00CA6694">
        <w:rPr>
          <w:rFonts w:hint="eastAsia"/>
        </w:rPr>
        <w:t>）</w:t>
      </w:r>
      <w:r>
        <w:rPr>
          <w:rFonts w:hint="eastAsia"/>
        </w:rPr>
        <w:t>可单独定位显示此用户，方便操作。</w:t>
      </w:r>
    </w:p>
    <w:p w14:paraId="2D5B6F99" w14:textId="77777777" w:rsidR="005D09CB" w:rsidRPr="00EC4A49" w:rsidRDefault="005D09CB" w:rsidP="00D03FB3"/>
    <w:p w14:paraId="27D50046" w14:textId="77777777" w:rsidR="00462B8F" w:rsidRPr="00172E79" w:rsidRDefault="0088166E" w:rsidP="00172E79">
      <w:pPr>
        <w:pStyle w:val="a3"/>
        <w:numPr>
          <w:ilvl w:val="0"/>
          <w:numId w:val="10"/>
        </w:numPr>
        <w:ind w:firstLineChars="0"/>
        <w:rPr>
          <w:b/>
        </w:rPr>
      </w:pPr>
      <w:r w:rsidRPr="00172E79">
        <w:rPr>
          <w:rFonts w:hint="eastAsia"/>
          <w:b/>
        </w:rPr>
        <w:t>操作层</w:t>
      </w:r>
    </w:p>
    <w:p w14:paraId="3178400B" w14:textId="77777777" w:rsidR="00813900" w:rsidRDefault="00031B78" w:rsidP="00D03FB3">
      <w:r>
        <w:rPr>
          <w:rFonts w:hint="eastAsia"/>
        </w:rPr>
        <w:t>点击用户昵称，弹出操作层</w:t>
      </w:r>
    </w:p>
    <w:p w14:paraId="6D3DABD4" w14:textId="77777777" w:rsidR="00031B78" w:rsidRPr="00031B78" w:rsidRDefault="00031B78" w:rsidP="00D03FB3">
      <w:r>
        <w:rPr>
          <w:rFonts w:hint="eastAsia"/>
        </w:rPr>
        <w:t>操作层内容：</w:t>
      </w:r>
    </w:p>
    <w:p w14:paraId="71F5C8F1" w14:textId="77777777" w:rsidR="00E508BB" w:rsidRDefault="00E508BB" w:rsidP="00E508BB">
      <w:r>
        <w:rPr>
          <w:rFonts w:hint="eastAsia"/>
        </w:rPr>
        <w:t>1</w:t>
      </w:r>
      <w:r>
        <w:rPr>
          <w:rFonts w:hint="eastAsia"/>
        </w:rPr>
        <w:t>：用户信息部分</w:t>
      </w:r>
    </w:p>
    <w:p w14:paraId="7D2AB929" w14:textId="77777777" w:rsidR="00E508BB" w:rsidRDefault="00A95DC7" w:rsidP="00E508BB">
      <w:r>
        <w:t>“</w:t>
      </w:r>
      <w:r w:rsidR="00E508BB">
        <w:rPr>
          <w:rFonts w:hint="eastAsia"/>
        </w:rPr>
        <w:t>用户名</w:t>
      </w:r>
      <w:r>
        <w:t>”</w:t>
      </w:r>
      <w:r w:rsidR="00E508BB">
        <w:rPr>
          <w:rFonts w:hint="eastAsia"/>
        </w:rPr>
        <w:t>+</w:t>
      </w:r>
      <w:r>
        <w:t>”</w:t>
      </w:r>
      <w:r w:rsidR="00E508BB">
        <w:rPr>
          <w:rFonts w:hint="eastAsia"/>
        </w:rPr>
        <w:t>UID</w:t>
      </w:r>
      <w:r>
        <w:t>”</w:t>
      </w:r>
      <w:r w:rsidR="00E508BB">
        <w:rPr>
          <w:rFonts w:hint="eastAsia"/>
        </w:rPr>
        <w:t>+</w:t>
      </w:r>
      <w:r>
        <w:t>”</w:t>
      </w:r>
      <w:r w:rsidR="00E508BB">
        <w:rPr>
          <w:rFonts w:hint="eastAsia"/>
        </w:rPr>
        <w:t>身份图标</w:t>
      </w:r>
      <w:r>
        <w:t>”</w:t>
      </w:r>
    </w:p>
    <w:p w14:paraId="6B0E6496" w14:textId="77777777" w:rsidR="00E508BB" w:rsidRDefault="00E508BB" w:rsidP="00E508BB"/>
    <w:p w14:paraId="2235B0BA" w14:textId="77777777" w:rsidR="00E508BB" w:rsidRDefault="00E508BB" w:rsidP="00E508BB">
      <w:r>
        <w:rPr>
          <w:rFonts w:hint="eastAsia"/>
        </w:rPr>
        <w:t>2</w:t>
      </w:r>
      <w:r>
        <w:rPr>
          <w:rFonts w:hint="eastAsia"/>
        </w:rPr>
        <w:t>：互动部分</w:t>
      </w:r>
    </w:p>
    <w:p w14:paraId="00C98825" w14:textId="77777777" w:rsidR="00E508BB" w:rsidRDefault="00E508BB" w:rsidP="00E508BB">
      <w:r>
        <w:rPr>
          <w:rFonts w:hint="eastAsia"/>
        </w:rPr>
        <w:t>送</w:t>
      </w:r>
      <w:r>
        <w:rPr>
          <w:rFonts w:hint="eastAsia"/>
        </w:rPr>
        <w:t>TA</w:t>
      </w:r>
      <w:r>
        <w:rPr>
          <w:rFonts w:hint="eastAsia"/>
        </w:rPr>
        <w:t>礼物</w:t>
      </w:r>
    </w:p>
    <w:p w14:paraId="4E78AC3D" w14:textId="77777777" w:rsidR="00E508BB" w:rsidRDefault="00E508BB" w:rsidP="00E508BB">
      <w:r>
        <w:rPr>
          <w:rFonts w:hint="eastAsia"/>
        </w:rPr>
        <w:t>对</w:t>
      </w:r>
      <w:r>
        <w:rPr>
          <w:rFonts w:hint="eastAsia"/>
        </w:rPr>
        <w:t>TA</w:t>
      </w:r>
      <w:r>
        <w:rPr>
          <w:rFonts w:hint="eastAsia"/>
        </w:rPr>
        <w:t>公开说</w:t>
      </w:r>
    </w:p>
    <w:p w14:paraId="06746DDE" w14:textId="77777777" w:rsidR="00E508BB" w:rsidRDefault="00E508BB" w:rsidP="00E508BB">
      <w:r>
        <w:rPr>
          <w:rFonts w:hint="eastAsia"/>
        </w:rPr>
        <w:t>对</w:t>
      </w:r>
      <w:r>
        <w:rPr>
          <w:rFonts w:hint="eastAsia"/>
        </w:rPr>
        <w:t>TA</w:t>
      </w:r>
      <w:r>
        <w:rPr>
          <w:rFonts w:hint="eastAsia"/>
        </w:rPr>
        <w:t>悄悄说</w:t>
      </w:r>
    </w:p>
    <w:p w14:paraId="3BA78416" w14:textId="77777777" w:rsidR="00F32FFE" w:rsidRDefault="00D2638B" w:rsidP="00E508BB">
      <w:r>
        <w:rPr>
          <w:rFonts w:hint="eastAsia"/>
        </w:rPr>
        <w:t>注：新版中缺少</w:t>
      </w:r>
      <w:r w:rsidR="00325B9E">
        <w:rPr>
          <w:rFonts w:hint="eastAsia"/>
        </w:rPr>
        <w:t>“</w:t>
      </w:r>
      <w:r>
        <w:rPr>
          <w:rFonts w:hint="eastAsia"/>
        </w:rPr>
        <w:t>对</w:t>
      </w:r>
      <w:r>
        <w:rPr>
          <w:rFonts w:hint="eastAsia"/>
        </w:rPr>
        <w:t>TA</w:t>
      </w:r>
      <w:r>
        <w:rPr>
          <w:rFonts w:hint="eastAsia"/>
        </w:rPr>
        <w:t>刷彩条</w:t>
      </w:r>
      <w:r w:rsidR="00325B9E">
        <w:rPr>
          <w:rFonts w:hint="eastAsia"/>
        </w:rPr>
        <w:t>”</w:t>
      </w:r>
      <w:r>
        <w:rPr>
          <w:rFonts w:hint="eastAsia"/>
        </w:rPr>
        <w:t>功能</w:t>
      </w:r>
    </w:p>
    <w:p w14:paraId="248320CD" w14:textId="77777777" w:rsidR="00FB2474" w:rsidRDefault="00FB2474" w:rsidP="00E508BB">
      <w:r>
        <w:rPr>
          <w:rFonts w:hint="eastAsia"/>
        </w:rPr>
        <w:t>点对</w:t>
      </w:r>
      <w:r>
        <w:rPr>
          <w:rFonts w:hint="eastAsia"/>
        </w:rPr>
        <w:t>TA</w:t>
      </w:r>
      <w:r>
        <w:rPr>
          <w:rFonts w:hint="eastAsia"/>
        </w:rPr>
        <w:t>刷彩条，默认在公聊区刷出内置的彩条信息。</w:t>
      </w:r>
    </w:p>
    <w:p w14:paraId="558E2606" w14:textId="77777777" w:rsidR="00FB2474" w:rsidRPr="00FB2474" w:rsidRDefault="00FB2474" w:rsidP="00E508BB">
      <w:r>
        <w:rPr>
          <w:rFonts w:hint="eastAsia"/>
        </w:rPr>
        <w:t>彩条信息是系统配置的。</w:t>
      </w:r>
    </w:p>
    <w:p w14:paraId="49558DF2" w14:textId="77777777" w:rsidR="00E508BB" w:rsidRDefault="005C5C6A" w:rsidP="00E508BB">
      <w:r>
        <w:rPr>
          <w:rFonts w:hint="eastAsia"/>
        </w:rPr>
        <w:t>所有人都拥有此部分操作权限，游客点击</w:t>
      </w:r>
      <w:r w:rsidR="00183401">
        <w:rPr>
          <w:rFonts w:hint="eastAsia"/>
        </w:rPr>
        <w:t>相应的操作项</w:t>
      </w:r>
      <w:r>
        <w:rPr>
          <w:rFonts w:hint="eastAsia"/>
        </w:rPr>
        <w:t>之后弹出登录</w:t>
      </w:r>
    </w:p>
    <w:p w14:paraId="7233479D" w14:textId="77777777" w:rsidR="0074206F" w:rsidRDefault="0074206F" w:rsidP="00E508BB"/>
    <w:p w14:paraId="344F55E9" w14:textId="77777777" w:rsidR="005C5C6A" w:rsidRDefault="0074206F" w:rsidP="00E508BB">
      <w:r>
        <w:rPr>
          <w:rFonts w:hint="eastAsia"/>
        </w:rPr>
        <w:t>操作说明：</w:t>
      </w:r>
    </w:p>
    <w:p w14:paraId="629F997E" w14:textId="77777777" w:rsidR="00517C9B" w:rsidRDefault="00517C9B" w:rsidP="0074206F">
      <w:pPr>
        <w:pStyle w:val="a3"/>
        <w:numPr>
          <w:ilvl w:val="0"/>
          <w:numId w:val="13"/>
        </w:numPr>
        <w:ind w:firstLineChars="0"/>
      </w:pPr>
      <w:r>
        <w:rPr>
          <w:rFonts w:hint="eastAsia"/>
        </w:rPr>
        <w:t>对某一用户点送礼物，在送礼物操作栏中的用户名处显示此用户名，选择礼物后可以赠送给此用户礼物。</w:t>
      </w:r>
    </w:p>
    <w:p w14:paraId="1FD06C6A" w14:textId="77777777" w:rsidR="00517C9B" w:rsidRDefault="00517C9B" w:rsidP="0074206F">
      <w:pPr>
        <w:pStyle w:val="a3"/>
        <w:numPr>
          <w:ilvl w:val="0"/>
          <w:numId w:val="13"/>
        </w:numPr>
        <w:ind w:firstLineChars="0"/>
      </w:pPr>
      <w:r>
        <w:rPr>
          <w:rFonts w:hint="eastAsia"/>
        </w:rPr>
        <w:t>对某一用户点公开说，在发言栏中的用户名处显示此用户名，输入内容后，可以对此用户发言，公开说的内容房间里所有人都可以看到。</w:t>
      </w:r>
    </w:p>
    <w:p w14:paraId="19DBD8BB" w14:textId="77777777" w:rsidR="00517C9B" w:rsidRDefault="00517C9B" w:rsidP="0074206F">
      <w:pPr>
        <w:pStyle w:val="a3"/>
        <w:numPr>
          <w:ilvl w:val="0"/>
          <w:numId w:val="13"/>
        </w:numPr>
        <w:ind w:firstLineChars="0"/>
      </w:pPr>
      <w:r>
        <w:rPr>
          <w:rFonts w:hint="eastAsia"/>
        </w:rPr>
        <w:t>对某一用户点悄悄说，在发言栏中的用户名处显示此用户名，并且悄悄说被选中，输入内容后，可以对此用户发言，悄悄说的内容只有当事双方可以看到，房间里其他人看不到。</w:t>
      </w:r>
    </w:p>
    <w:p w14:paraId="22163695" w14:textId="77777777" w:rsidR="00517C9B" w:rsidRDefault="00517C9B" w:rsidP="00E508BB"/>
    <w:p w14:paraId="4938B1E5" w14:textId="77777777" w:rsidR="00E508BB" w:rsidRDefault="00E508BB" w:rsidP="00E508BB">
      <w:r>
        <w:rPr>
          <w:rFonts w:hint="eastAsia"/>
        </w:rPr>
        <w:t>3</w:t>
      </w:r>
      <w:r>
        <w:rPr>
          <w:rFonts w:hint="eastAsia"/>
        </w:rPr>
        <w:t>：管理部分</w:t>
      </w:r>
    </w:p>
    <w:p w14:paraId="1F0D67C6" w14:textId="77777777" w:rsidR="00E508BB" w:rsidRDefault="00E508BB" w:rsidP="00E508BB">
      <w:r>
        <w:rPr>
          <w:rFonts w:hint="eastAsia"/>
        </w:rPr>
        <w:t>加管理</w:t>
      </w:r>
      <w:r w:rsidR="00E766BA">
        <w:rPr>
          <w:rFonts w:hint="eastAsia"/>
        </w:rPr>
        <w:t>/</w:t>
      </w:r>
      <w:r w:rsidR="00E766BA">
        <w:rPr>
          <w:rFonts w:hint="eastAsia"/>
        </w:rPr>
        <w:t>取消管理</w:t>
      </w:r>
      <w:r>
        <w:rPr>
          <w:rFonts w:hint="eastAsia"/>
        </w:rPr>
        <w:t>（判断</w:t>
      </w:r>
      <w:r w:rsidR="006C294B">
        <w:rPr>
          <w:rFonts w:hint="eastAsia"/>
        </w:rPr>
        <w:t>身份</w:t>
      </w:r>
      <w:r>
        <w:rPr>
          <w:rFonts w:hint="eastAsia"/>
        </w:rPr>
        <w:t>状态</w:t>
      </w:r>
      <w:r w:rsidR="00E766BA">
        <w:rPr>
          <w:rFonts w:hint="eastAsia"/>
        </w:rPr>
        <w:t>，只显示</w:t>
      </w:r>
      <w:r w:rsidR="00547673">
        <w:rPr>
          <w:rFonts w:hint="eastAsia"/>
        </w:rPr>
        <w:t>其中</w:t>
      </w:r>
      <w:r w:rsidR="00E766BA">
        <w:rPr>
          <w:rFonts w:hint="eastAsia"/>
        </w:rPr>
        <w:t>一项</w:t>
      </w:r>
      <w:r>
        <w:rPr>
          <w:rFonts w:hint="eastAsia"/>
        </w:rPr>
        <w:t>）</w:t>
      </w:r>
    </w:p>
    <w:p w14:paraId="6052D8A4" w14:textId="77777777" w:rsidR="00E508BB" w:rsidRDefault="00E508BB" w:rsidP="00E508BB">
      <w:r>
        <w:rPr>
          <w:rFonts w:hint="eastAsia"/>
        </w:rPr>
        <w:lastRenderedPageBreak/>
        <w:t>禁言</w:t>
      </w:r>
    </w:p>
    <w:p w14:paraId="654DF0E1" w14:textId="77777777" w:rsidR="00E508BB" w:rsidRDefault="00E508BB" w:rsidP="00E508BB">
      <w:r>
        <w:rPr>
          <w:rFonts w:hint="eastAsia"/>
        </w:rPr>
        <w:t>踢出房间</w:t>
      </w:r>
    </w:p>
    <w:p w14:paraId="7A1ED7C1" w14:textId="77777777" w:rsidR="00F32FFE" w:rsidRDefault="00F32FFE" w:rsidP="00E508BB"/>
    <w:p w14:paraId="0C47F629" w14:textId="77777777" w:rsidR="00CE69DB" w:rsidRDefault="00CE69DB" w:rsidP="00CE69DB">
      <w:r>
        <w:rPr>
          <w:rFonts w:hint="eastAsia"/>
        </w:rPr>
        <w:t>所有人员对自己都不显示此部分内容</w:t>
      </w:r>
    </w:p>
    <w:p w14:paraId="3FBB3DDD" w14:textId="77777777" w:rsidR="00CE69DB" w:rsidRDefault="00CE69DB" w:rsidP="00CE69DB">
      <w:r>
        <w:rPr>
          <w:rFonts w:hint="eastAsia"/>
        </w:rPr>
        <w:t>游客不显示此部分内容</w:t>
      </w:r>
    </w:p>
    <w:p w14:paraId="0D411F41" w14:textId="77777777" w:rsidR="00CE69DB" w:rsidRDefault="00CE69DB" w:rsidP="00E508BB"/>
    <w:p w14:paraId="1658BD88" w14:textId="77777777" w:rsidR="005C5C6A" w:rsidRDefault="002D540E" w:rsidP="00E508BB">
      <w:r>
        <w:rPr>
          <w:rFonts w:hint="eastAsia"/>
        </w:rPr>
        <w:t>主播</w:t>
      </w:r>
      <w:r w:rsidR="005C5C6A">
        <w:rPr>
          <w:rFonts w:hint="eastAsia"/>
        </w:rPr>
        <w:t>拥有此部分全部操作权限</w:t>
      </w:r>
    </w:p>
    <w:p w14:paraId="656BD7BB" w14:textId="77777777" w:rsidR="00763898" w:rsidRDefault="002D540E" w:rsidP="00E508BB">
      <w:r>
        <w:rPr>
          <w:rFonts w:hint="eastAsia"/>
        </w:rPr>
        <w:t>主播</w:t>
      </w:r>
      <w:r w:rsidR="00763898">
        <w:rPr>
          <w:rFonts w:hint="eastAsia"/>
        </w:rPr>
        <w:t>对巡管不显示“加管</w:t>
      </w:r>
      <w:r w:rsidR="00763898">
        <w:rPr>
          <w:rFonts w:hint="eastAsia"/>
        </w:rPr>
        <w:t>/</w:t>
      </w:r>
      <w:r w:rsidR="00763898">
        <w:rPr>
          <w:rFonts w:hint="eastAsia"/>
        </w:rPr>
        <w:t>取管”项</w:t>
      </w:r>
    </w:p>
    <w:p w14:paraId="75400C27" w14:textId="77777777" w:rsidR="005C5C6A" w:rsidRDefault="005C5C6A" w:rsidP="00E508BB">
      <w:r>
        <w:rPr>
          <w:rFonts w:hint="eastAsia"/>
        </w:rPr>
        <w:t>巡管与房间管理员不显示“加管</w:t>
      </w:r>
      <w:r>
        <w:rPr>
          <w:rFonts w:hint="eastAsia"/>
        </w:rPr>
        <w:t>/</w:t>
      </w:r>
      <w:r>
        <w:rPr>
          <w:rFonts w:hint="eastAsia"/>
        </w:rPr>
        <w:t>取管”项</w:t>
      </w:r>
    </w:p>
    <w:p w14:paraId="351F3199" w14:textId="77777777" w:rsidR="00BF281E" w:rsidRDefault="00BF281E" w:rsidP="00E508BB">
      <w:r>
        <w:rPr>
          <w:rFonts w:hint="eastAsia"/>
        </w:rPr>
        <w:t>房间管理员只对普通用户出现</w:t>
      </w:r>
      <w:r w:rsidR="008A2237">
        <w:rPr>
          <w:rFonts w:hint="eastAsia"/>
        </w:rPr>
        <w:t>禁言和踢出房间</w:t>
      </w:r>
      <w:r>
        <w:rPr>
          <w:rFonts w:hint="eastAsia"/>
        </w:rPr>
        <w:t>操作</w:t>
      </w:r>
      <w:r w:rsidR="008A2237">
        <w:rPr>
          <w:rFonts w:hint="eastAsia"/>
        </w:rPr>
        <w:t>项</w:t>
      </w:r>
      <w:r>
        <w:rPr>
          <w:rFonts w:hint="eastAsia"/>
        </w:rPr>
        <w:t>，对</w:t>
      </w:r>
      <w:r w:rsidR="002D540E">
        <w:rPr>
          <w:rFonts w:hint="eastAsia"/>
        </w:rPr>
        <w:t>主播</w:t>
      </w:r>
      <w:r w:rsidR="00F32FFE">
        <w:rPr>
          <w:rFonts w:hint="eastAsia"/>
        </w:rPr>
        <w:t>、其他管理员、</w:t>
      </w:r>
      <w:r w:rsidR="008A2237">
        <w:rPr>
          <w:rFonts w:hint="eastAsia"/>
        </w:rPr>
        <w:t>巡管</w:t>
      </w:r>
      <w:r>
        <w:rPr>
          <w:rFonts w:hint="eastAsia"/>
        </w:rPr>
        <w:t>不显示此内容。</w:t>
      </w:r>
    </w:p>
    <w:p w14:paraId="08BE971F" w14:textId="77777777" w:rsidR="00153894" w:rsidRDefault="00153894" w:rsidP="00E508BB"/>
    <w:p w14:paraId="12B84041" w14:textId="77777777" w:rsidR="00E508BB" w:rsidRDefault="00217DEB" w:rsidP="00E508BB">
      <w:r>
        <w:rPr>
          <w:rFonts w:hint="eastAsia"/>
        </w:rPr>
        <w:t>操作说明：</w:t>
      </w:r>
    </w:p>
    <w:p w14:paraId="4185B5BC" w14:textId="77777777" w:rsidR="00D53E07" w:rsidRDefault="002D540E" w:rsidP="005D71EE">
      <w:pPr>
        <w:pStyle w:val="a3"/>
        <w:numPr>
          <w:ilvl w:val="0"/>
          <w:numId w:val="16"/>
        </w:numPr>
        <w:ind w:firstLineChars="0"/>
      </w:pPr>
      <w:r>
        <w:rPr>
          <w:rFonts w:hint="eastAsia"/>
        </w:rPr>
        <w:t>主播</w:t>
      </w:r>
      <w:r w:rsidR="001E1F21">
        <w:rPr>
          <w:rFonts w:hint="eastAsia"/>
        </w:rPr>
        <w:t>对某一用户点加管，可以设置此用户</w:t>
      </w:r>
      <w:r w:rsidR="00E766BA">
        <w:rPr>
          <w:rFonts w:hint="eastAsia"/>
        </w:rPr>
        <w:t>为本房间的管理员</w:t>
      </w:r>
      <w:r w:rsidR="001E1F21">
        <w:rPr>
          <w:rFonts w:hint="eastAsia"/>
        </w:rPr>
        <w:t>。</w:t>
      </w:r>
    </w:p>
    <w:p w14:paraId="4199C902" w14:textId="77777777" w:rsidR="00A9334A" w:rsidRDefault="00A9334A" w:rsidP="00A9334A">
      <w:pPr>
        <w:pStyle w:val="a3"/>
        <w:ind w:left="840" w:firstLineChars="0" w:firstLine="0"/>
      </w:pPr>
    </w:p>
    <w:p w14:paraId="43C13827" w14:textId="77777777" w:rsidR="003A7B00" w:rsidRDefault="003A7B00" w:rsidP="005D71EE">
      <w:pPr>
        <w:pStyle w:val="a3"/>
        <w:numPr>
          <w:ilvl w:val="0"/>
          <w:numId w:val="16"/>
        </w:numPr>
        <w:ind w:firstLineChars="0"/>
      </w:pPr>
      <w:r>
        <w:rPr>
          <w:rFonts w:hint="eastAsia"/>
        </w:rPr>
        <w:t>设置成功后，</w:t>
      </w:r>
      <w:r w:rsidR="002D540E">
        <w:rPr>
          <w:rFonts w:hint="eastAsia"/>
        </w:rPr>
        <w:t>主播</w:t>
      </w:r>
      <w:r>
        <w:rPr>
          <w:rFonts w:hint="eastAsia"/>
        </w:rPr>
        <w:t>显示：“操作成功”。</w:t>
      </w:r>
    </w:p>
    <w:p w14:paraId="6694159E" w14:textId="77777777" w:rsidR="003A7B00" w:rsidRDefault="003E4616" w:rsidP="005D71EE">
      <w:pPr>
        <w:pStyle w:val="a3"/>
        <w:numPr>
          <w:ilvl w:val="0"/>
          <w:numId w:val="16"/>
        </w:numPr>
        <w:ind w:firstLineChars="0"/>
      </w:pPr>
      <w:r>
        <w:rPr>
          <w:rFonts w:hint="eastAsia"/>
        </w:rPr>
        <w:t>目前方式：</w:t>
      </w:r>
      <w:r w:rsidR="003A7B00">
        <w:rPr>
          <w:rFonts w:hint="eastAsia"/>
        </w:rPr>
        <w:t>被设置为管理员的用户自动刷新页面，重新进入，身份变为管理员。</w:t>
      </w:r>
    </w:p>
    <w:p w14:paraId="5A0E4C5A" w14:textId="77777777" w:rsidR="00A9334A" w:rsidRDefault="00A9334A" w:rsidP="00A9334A">
      <w:pPr>
        <w:pStyle w:val="a3"/>
        <w:ind w:left="840" w:firstLineChars="0" w:firstLine="0"/>
      </w:pPr>
    </w:p>
    <w:p w14:paraId="7193FF7F" w14:textId="77777777" w:rsidR="003A7B00" w:rsidRDefault="003A7B00" w:rsidP="005D71EE">
      <w:pPr>
        <w:pStyle w:val="a3"/>
        <w:numPr>
          <w:ilvl w:val="0"/>
          <w:numId w:val="16"/>
        </w:numPr>
        <w:ind w:firstLineChars="0"/>
      </w:pPr>
      <w:r>
        <w:rPr>
          <w:rFonts w:hint="eastAsia"/>
        </w:rPr>
        <w:t>后续需求：被设置为管理员的用户弹出提示：“您已被主播设置为本房间管理员，需要刷新页面重新进入”，</w:t>
      </w:r>
      <w:r w:rsidR="00F17C8A">
        <w:rPr>
          <w:rFonts w:hint="eastAsia"/>
        </w:rPr>
        <w:t>用户</w:t>
      </w:r>
      <w:r>
        <w:rPr>
          <w:rFonts w:hint="eastAsia"/>
        </w:rPr>
        <w:t>点确定按钮后刷新页面</w:t>
      </w:r>
      <w:r w:rsidR="00F17C8A">
        <w:rPr>
          <w:rFonts w:hint="eastAsia"/>
        </w:rPr>
        <w:t>，</w:t>
      </w:r>
      <w:r w:rsidR="00E0361E">
        <w:rPr>
          <w:rFonts w:hint="eastAsia"/>
        </w:rPr>
        <w:t>管理员</w:t>
      </w:r>
      <w:r w:rsidR="00F17C8A">
        <w:rPr>
          <w:rFonts w:hint="eastAsia"/>
        </w:rPr>
        <w:t>身份生效</w:t>
      </w:r>
      <w:r>
        <w:rPr>
          <w:rFonts w:hint="eastAsia"/>
        </w:rPr>
        <w:t>。</w:t>
      </w:r>
    </w:p>
    <w:p w14:paraId="55BD8D11" w14:textId="77777777" w:rsidR="00A9334A" w:rsidRDefault="00A9334A" w:rsidP="00A9334A">
      <w:pPr>
        <w:pStyle w:val="a3"/>
        <w:ind w:left="840" w:firstLineChars="0" w:firstLine="0"/>
      </w:pPr>
    </w:p>
    <w:p w14:paraId="63D9AE99" w14:textId="77777777" w:rsidR="00F17C8A" w:rsidRDefault="001117D9" w:rsidP="005D71EE">
      <w:pPr>
        <w:pStyle w:val="a3"/>
        <w:numPr>
          <w:ilvl w:val="0"/>
          <w:numId w:val="16"/>
        </w:numPr>
        <w:ind w:firstLineChars="0"/>
      </w:pPr>
      <w:r>
        <w:rPr>
          <w:rFonts w:hint="eastAsia"/>
        </w:rPr>
        <w:t>取消管理</w:t>
      </w:r>
      <w:r w:rsidR="003E4616">
        <w:rPr>
          <w:rFonts w:hint="eastAsia"/>
        </w:rPr>
        <w:t>：</w:t>
      </w:r>
      <w:r>
        <w:rPr>
          <w:rFonts w:hint="eastAsia"/>
        </w:rPr>
        <w:t>操作流程同</w:t>
      </w:r>
      <w:r w:rsidR="00F17C8A">
        <w:rPr>
          <w:rFonts w:hint="eastAsia"/>
        </w:rPr>
        <w:t>加管一样。</w:t>
      </w:r>
    </w:p>
    <w:p w14:paraId="310C133A" w14:textId="77777777" w:rsidR="00A9334A" w:rsidRDefault="00A9334A" w:rsidP="00A9334A">
      <w:pPr>
        <w:pStyle w:val="a3"/>
        <w:ind w:left="840" w:firstLineChars="0" w:firstLine="0"/>
      </w:pPr>
    </w:p>
    <w:p w14:paraId="374A6446" w14:textId="77777777" w:rsidR="003E4616" w:rsidRDefault="003E4616" w:rsidP="003E4616">
      <w:pPr>
        <w:pStyle w:val="a3"/>
        <w:numPr>
          <w:ilvl w:val="0"/>
          <w:numId w:val="16"/>
        </w:numPr>
        <w:ind w:firstLineChars="0"/>
      </w:pPr>
      <w:r>
        <w:rPr>
          <w:rFonts w:hint="eastAsia"/>
        </w:rPr>
        <w:t>如果用户当前在</w:t>
      </w:r>
      <w:r>
        <w:rPr>
          <w:rFonts w:hint="eastAsia"/>
        </w:rPr>
        <w:t>A</w:t>
      </w:r>
      <w:r>
        <w:rPr>
          <w:rFonts w:hint="eastAsia"/>
        </w:rPr>
        <w:t>房间中，</w:t>
      </w:r>
      <w:r>
        <w:rPr>
          <w:rFonts w:hint="eastAsia"/>
        </w:rPr>
        <w:t>A</w:t>
      </w:r>
      <w:r>
        <w:rPr>
          <w:rFonts w:hint="eastAsia"/>
        </w:rPr>
        <w:t>房间主播在个人中心的房间管理里面加管</w:t>
      </w:r>
      <w:r>
        <w:rPr>
          <w:rFonts w:hint="eastAsia"/>
        </w:rPr>
        <w:t>/</w:t>
      </w:r>
      <w:r>
        <w:rPr>
          <w:rFonts w:hint="eastAsia"/>
        </w:rPr>
        <w:t>取管，处理方式同上。</w:t>
      </w:r>
    </w:p>
    <w:p w14:paraId="3BF5A0DB" w14:textId="77777777" w:rsidR="003E4616" w:rsidRDefault="003E4616" w:rsidP="003E4616">
      <w:pPr>
        <w:pStyle w:val="a3"/>
        <w:numPr>
          <w:ilvl w:val="0"/>
          <w:numId w:val="16"/>
        </w:numPr>
        <w:ind w:firstLineChars="0"/>
      </w:pPr>
      <w:r>
        <w:rPr>
          <w:rFonts w:hint="eastAsia"/>
        </w:rPr>
        <w:t>如果用户当前在</w:t>
      </w:r>
      <w:r>
        <w:rPr>
          <w:rFonts w:hint="eastAsia"/>
        </w:rPr>
        <w:t>A</w:t>
      </w:r>
      <w:r>
        <w:rPr>
          <w:rFonts w:hint="eastAsia"/>
        </w:rPr>
        <w:t>房间中，</w:t>
      </w:r>
      <w:r>
        <w:rPr>
          <w:rFonts w:hint="eastAsia"/>
        </w:rPr>
        <w:t>B</w:t>
      </w:r>
      <w:r>
        <w:rPr>
          <w:rFonts w:hint="eastAsia"/>
        </w:rPr>
        <w:t>房间主播在个人中心的房间管理里面加管</w:t>
      </w:r>
      <w:r>
        <w:rPr>
          <w:rFonts w:hint="eastAsia"/>
        </w:rPr>
        <w:t>/</w:t>
      </w:r>
      <w:r>
        <w:rPr>
          <w:rFonts w:hint="eastAsia"/>
        </w:rPr>
        <w:t>取管，则不做任何提示，在用户进入</w:t>
      </w:r>
      <w:r>
        <w:rPr>
          <w:rFonts w:hint="eastAsia"/>
        </w:rPr>
        <w:t>B</w:t>
      </w:r>
      <w:r>
        <w:rPr>
          <w:rFonts w:hint="eastAsia"/>
        </w:rPr>
        <w:t>房间时，身份自动生效。</w:t>
      </w:r>
    </w:p>
    <w:p w14:paraId="5928B9B7" w14:textId="77777777" w:rsidR="00A9334A" w:rsidRDefault="00A9334A" w:rsidP="00A9334A">
      <w:pPr>
        <w:pStyle w:val="a3"/>
        <w:ind w:left="840" w:firstLineChars="0" w:firstLine="0"/>
      </w:pPr>
    </w:p>
    <w:p w14:paraId="0A697840" w14:textId="77777777" w:rsidR="00A9334A" w:rsidRDefault="00217DEB" w:rsidP="005D71EE">
      <w:pPr>
        <w:pStyle w:val="a3"/>
        <w:numPr>
          <w:ilvl w:val="0"/>
          <w:numId w:val="16"/>
        </w:numPr>
        <w:ind w:firstLineChars="0"/>
      </w:pPr>
      <w:r>
        <w:rPr>
          <w:rFonts w:hint="eastAsia"/>
        </w:rPr>
        <w:t>禁言，此用户将在一段时间内无法发言</w:t>
      </w:r>
      <w:r w:rsidR="00735256">
        <w:rPr>
          <w:rFonts w:hint="eastAsia"/>
        </w:rPr>
        <w:t>，</w:t>
      </w:r>
      <w:r w:rsidR="00A9334A">
        <w:rPr>
          <w:rFonts w:hint="eastAsia"/>
        </w:rPr>
        <w:t>操作人弹出提示：操作成功。</w:t>
      </w:r>
    </w:p>
    <w:p w14:paraId="0B36EFC4" w14:textId="77777777" w:rsidR="00A9334A" w:rsidRDefault="00A9334A" w:rsidP="00A9334A">
      <w:pPr>
        <w:pStyle w:val="a3"/>
      </w:pPr>
    </w:p>
    <w:p w14:paraId="5598F4BD" w14:textId="77777777" w:rsidR="0039284F" w:rsidRDefault="00735256" w:rsidP="005D71EE">
      <w:pPr>
        <w:pStyle w:val="a3"/>
        <w:numPr>
          <w:ilvl w:val="0"/>
          <w:numId w:val="16"/>
        </w:numPr>
        <w:ind w:firstLineChars="0"/>
      </w:pPr>
      <w:r>
        <w:rPr>
          <w:rFonts w:hint="eastAsia"/>
        </w:rPr>
        <w:t>被禁言的用户在私聊区显示：您被</w:t>
      </w:r>
      <w:r w:rsidR="00CF16A7">
        <w:rPr>
          <w:rFonts w:hint="eastAsia"/>
        </w:rPr>
        <w:t>（</w:t>
      </w:r>
      <w:r w:rsidR="003A7B00">
        <w:rPr>
          <w:rFonts w:hint="eastAsia"/>
        </w:rPr>
        <w:t>管理员</w:t>
      </w:r>
      <w:r w:rsidR="00CF16A7">
        <w:rPr>
          <w:rFonts w:hint="eastAsia"/>
        </w:rPr>
        <w:t>/</w:t>
      </w:r>
      <w:r w:rsidR="00CF16A7">
        <w:rPr>
          <w:rFonts w:hint="eastAsia"/>
        </w:rPr>
        <w:t>主播</w:t>
      </w:r>
      <w:r w:rsidR="00CF16A7">
        <w:rPr>
          <w:rFonts w:hint="eastAsia"/>
        </w:rPr>
        <w:t>/</w:t>
      </w:r>
      <w:r w:rsidR="00CF16A7">
        <w:rPr>
          <w:rFonts w:hint="eastAsia"/>
        </w:rPr>
        <w:t>巡管，按身份判断）</w:t>
      </w:r>
      <w:r>
        <w:rPr>
          <w:rFonts w:hint="eastAsia"/>
        </w:rPr>
        <w:t>禁止发言</w:t>
      </w:r>
      <w:r>
        <w:rPr>
          <w:rFonts w:hint="eastAsia"/>
        </w:rPr>
        <w:t>XX</w:t>
      </w:r>
      <w:r>
        <w:rPr>
          <w:rFonts w:hint="eastAsia"/>
        </w:rPr>
        <w:t>分钟</w:t>
      </w:r>
      <w:r w:rsidR="00217DEB">
        <w:rPr>
          <w:rFonts w:hint="eastAsia"/>
        </w:rPr>
        <w:t>。</w:t>
      </w:r>
    </w:p>
    <w:p w14:paraId="67F1DBE3" w14:textId="77777777" w:rsidR="0074206F" w:rsidRDefault="00B36A94" w:rsidP="0039284F">
      <w:pPr>
        <w:pStyle w:val="a3"/>
        <w:numPr>
          <w:ilvl w:val="0"/>
          <w:numId w:val="16"/>
        </w:numPr>
        <w:ind w:firstLineChars="0"/>
      </w:pPr>
      <w:ins w:id="7" w:author="don" w:date="2015-02-16T16:14:00Z">
        <w:r>
          <w:rPr>
            <w:rFonts w:hint="eastAsia"/>
          </w:rPr>
          <w:t>其他人</w:t>
        </w:r>
      </w:ins>
      <w:r w:rsidR="0039284F">
        <w:rPr>
          <w:rFonts w:hint="eastAsia"/>
        </w:rPr>
        <w:t>在公聊区显示：</w:t>
      </w:r>
      <w:r w:rsidR="00A95DC7">
        <w:t>”</w:t>
      </w:r>
      <w:r w:rsidR="0039284F">
        <w:rPr>
          <w:rFonts w:hint="eastAsia"/>
        </w:rPr>
        <w:t>用户昵称</w:t>
      </w:r>
      <w:r w:rsidR="00A95DC7">
        <w:t>”</w:t>
      </w:r>
      <w:r w:rsidR="0039284F">
        <w:rPr>
          <w:rFonts w:hint="eastAsia"/>
        </w:rPr>
        <w:t>+</w:t>
      </w:r>
      <w:r w:rsidR="0039284F" w:rsidRPr="0039284F">
        <w:rPr>
          <w:rFonts w:hint="eastAsia"/>
        </w:rPr>
        <w:t>被</w:t>
      </w:r>
      <w:r w:rsidR="0039284F">
        <w:rPr>
          <w:rFonts w:hint="eastAsia"/>
        </w:rPr>
        <w:t>（管理员</w:t>
      </w:r>
      <w:r w:rsidR="0039284F">
        <w:rPr>
          <w:rFonts w:hint="eastAsia"/>
        </w:rPr>
        <w:t>/</w:t>
      </w:r>
      <w:r w:rsidR="0039284F">
        <w:rPr>
          <w:rFonts w:hint="eastAsia"/>
        </w:rPr>
        <w:t>主播</w:t>
      </w:r>
      <w:r w:rsidR="0039284F">
        <w:rPr>
          <w:rFonts w:hint="eastAsia"/>
        </w:rPr>
        <w:t>/</w:t>
      </w:r>
      <w:r w:rsidR="0039284F">
        <w:rPr>
          <w:rFonts w:hint="eastAsia"/>
        </w:rPr>
        <w:t>巡管，按身份判断）</w:t>
      </w:r>
      <w:r w:rsidR="0039284F" w:rsidRPr="0039284F">
        <w:rPr>
          <w:rFonts w:hint="eastAsia"/>
        </w:rPr>
        <w:t>禁止发言</w:t>
      </w:r>
      <w:r w:rsidR="00A95DC7">
        <w:t>”</w:t>
      </w:r>
      <w:r w:rsidR="0039284F">
        <w:rPr>
          <w:rFonts w:hint="eastAsia"/>
        </w:rPr>
        <w:t>X</w:t>
      </w:r>
      <w:r w:rsidR="00A95DC7">
        <w:rPr>
          <w:rFonts w:hint="eastAsia"/>
        </w:rPr>
        <w:t>X</w:t>
      </w:r>
      <w:r w:rsidR="00A95DC7">
        <w:t>”</w:t>
      </w:r>
      <w:r w:rsidR="0039284F" w:rsidRPr="0039284F">
        <w:rPr>
          <w:rFonts w:hint="eastAsia"/>
        </w:rPr>
        <w:t>分钟</w:t>
      </w:r>
      <w:r w:rsidR="0039284F" w:rsidRPr="0039284F">
        <w:rPr>
          <w:rFonts w:hint="eastAsia"/>
        </w:rPr>
        <w:t>!</w:t>
      </w:r>
      <w:r w:rsidR="0039284F">
        <w:rPr>
          <w:rFonts w:hint="eastAsia"/>
        </w:rPr>
        <w:t xml:space="preserve"> </w:t>
      </w:r>
    </w:p>
    <w:p w14:paraId="448D7C84" w14:textId="77777777" w:rsidR="00CF16A7" w:rsidRDefault="00CF16A7" w:rsidP="005D71EE">
      <w:pPr>
        <w:pStyle w:val="a3"/>
        <w:numPr>
          <w:ilvl w:val="0"/>
          <w:numId w:val="16"/>
        </w:numPr>
        <w:ind w:firstLineChars="0"/>
      </w:pPr>
      <w:r>
        <w:rPr>
          <w:rFonts w:hint="eastAsia"/>
        </w:rPr>
        <w:t>目前系统禁言时间为</w:t>
      </w:r>
      <w:r>
        <w:rPr>
          <w:rFonts w:hint="eastAsia"/>
        </w:rPr>
        <w:t>5</w:t>
      </w:r>
      <w:r>
        <w:rPr>
          <w:rFonts w:hint="eastAsia"/>
        </w:rPr>
        <w:t>分钟，后续应该改成禁言时可以输入禁言时间。</w:t>
      </w:r>
    </w:p>
    <w:p w14:paraId="02EEA0C2" w14:textId="77777777" w:rsidR="0039284F" w:rsidRDefault="0039284F" w:rsidP="00B86F6A">
      <w:pPr>
        <w:pStyle w:val="a3"/>
        <w:ind w:left="840" w:firstLineChars="0" w:firstLine="0"/>
      </w:pPr>
    </w:p>
    <w:p w14:paraId="1799ECEC" w14:textId="77777777" w:rsidR="00E06666" w:rsidRDefault="00217DEB" w:rsidP="005D71EE">
      <w:pPr>
        <w:pStyle w:val="a3"/>
        <w:numPr>
          <w:ilvl w:val="0"/>
          <w:numId w:val="16"/>
        </w:numPr>
        <w:ind w:firstLineChars="0"/>
      </w:pPr>
      <w:r>
        <w:rPr>
          <w:rFonts w:hint="eastAsia"/>
        </w:rPr>
        <w:t>踢出房间，此用户将被踢出房间一段时间（默认</w:t>
      </w:r>
      <w:r>
        <w:rPr>
          <w:rFonts w:hint="eastAsia"/>
        </w:rPr>
        <w:t>15</w:t>
      </w:r>
      <w:r>
        <w:rPr>
          <w:rFonts w:hint="eastAsia"/>
        </w:rPr>
        <w:t>分钟）。</w:t>
      </w:r>
      <w:r w:rsidR="00E06666">
        <w:rPr>
          <w:rFonts w:hint="eastAsia"/>
        </w:rPr>
        <w:t>操作人弹出提示：操作成功。</w:t>
      </w:r>
    </w:p>
    <w:p w14:paraId="0722E74B" w14:textId="77777777" w:rsidR="00CD55DC" w:rsidRDefault="001008A2" w:rsidP="005D71EE">
      <w:pPr>
        <w:pStyle w:val="a3"/>
        <w:numPr>
          <w:ilvl w:val="0"/>
          <w:numId w:val="16"/>
        </w:numPr>
        <w:ind w:firstLineChars="0"/>
      </w:pPr>
      <w:r>
        <w:rPr>
          <w:rFonts w:hint="eastAsia"/>
        </w:rPr>
        <w:t>被踢出房间的用户</w:t>
      </w:r>
      <w:r w:rsidR="00CD55DC">
        <w:rPr>
          <w:rFonts w:hint="eastAsia"/>
        </w:rPr>
        <w:t>显示您被（管理员</w:t>
      </w:r>
      <w:r w:rsidR="00CD55DC">
        <w:rPr>
          <w:rFonts w:hint="eastAsia"/>
        </w:rPr>
        <w:t>/</w:t>
      </w:r>
      <w:r w:rsidR="00CD55DC">
        <w:rPr>
          <w:rFonts w:hint="eastAsia"/>
        </w:rPr>
        <w:t>主播</w:t>
      </w:r>
      <w:r w:rsidR="00CD55DC">
        <w:rPr>
          <w:rFonts w:hint="eastAsia"/>
        </w:rPr>
        <w:t>/</w:t>
      </w:r>
      <w:r w:rsidR="00CD55DC">
        <w:rPr>
          <w:rFonts w:hint="eastAsia"/>
        </w:rPr>
        <w:t>巡管，按身份判断）踢出房间</w:t>
      </w:r>
      <w:r w:rsidR="00CD55DC">
        <w:rPr>
          <w:rFonts w:hint="eastAsia"/>
        </w:rPr>
        <w:t>XX</w:t>
      </w:r>
      <w:r w:rsidR="00CD55DC">
        <w:rPr>
          <w:rFonts w:hint="eastAsia"/>
        </w:rPr>
        <w:t>分钟，请在</w:t>
      </w:r>
      <w:r w:rsidR="00CD55DC">
        <w:rPr>
          <w:rFonts w:hint="eastAsia"/>
        </w:rPr>
        <w:t>XX</w:t>
      </w:r>
      <w:r w:rsidR="00CD55DC">
        <w:rPr>
          <w:rFonts w:hint="eastAsia"/>
        </w:rPr>
        <w:t>分钟后尝试进入。</w:t>
      </w:r>
    </w:p>
    <w:p w14:paraId="610FCC49" w14:textId="77777777" w:rsidR="004348BE" w:rsidRDefault="00964515" w:rsidP="004348BE">
      <w:pPr>
        <w:pStyle w:val="a3"/>
        <w:numPr>
          <w:ilvl w:val="0"/>
          <w:numId w:val="16"/>
        </w:numPr>
        <w:ind w:firstLineChars="0"/>
        <w:rPr>
          <w:ins w:id="8" w:author="don" w:date="2015-02-16T16:14:00Z"/>
        </w:rPr>
      </w:pPr>
      <w:r>
        <w:rPr>
          <w:rFonts w:hint="eastAsia"/>
        </w:rPr>
        <w:t>被踢出的用户</w:t>
      </w:r>
      <w:r w:rsidR="001008A2">
        <w:rPr>
          <w:rFonts w:hint="eastAsia"/>
        </w:rPr>
        <w:t>在限制时间段内无法进入本房间</w:t>
      </w:r>
      <w:r w:rsidR="00115AA8">
        <w:rPr>
          <w:rFonts w:hint="eastAsia"/>
        </w:rPr>
        <w:t>；</w:t>
      </w:r>
      <w:r>
        <w:rPr>
          <w:rFonts w:hint="eastAsia"/>
        </w:rPr>
        <w:t>进入时显示以上信息。</w:t>
      </w:r>
    </w:p>
    <w:p w14:paraId="361CF485" w14:textId="77777777" w:rsidR="004348BE" w:rsidRDefault="004348BE" w:rsidP="004348BE">
      <w:pPr>
        <w:pStyle w:val="a3"/>
        <w:numPr>
          <w:ilvl w:val="0"/>
          <w:numId w:val="16"/>
        </w:numPr>
        <w:ind w:firstLineChars="0"/>
      </w:pPr>
    </w:p>
    <w:p w14:paraId="0FDD70A8" w14:textId="77777777" w:rsidR="004348BE" w:rsidRDefault="004348BE" w:rsidP="004348BE">
      <w:pPr>
        <w:pStyle w:val="a3"/>
        <w:numPr>
          <w:ilvl w:val="0"/>
          <w:numId w:val="16"/>
        </w:numPr>
        <w:ind w:firstLineChars="0"/>
        <w:rPr>
          <w:ins w:id="9" w:author="don" w:date="2015-02-16T16:14:00Z"/>
        </w:rPr>
      </w:pPr>
      <w:ins w:id="10" w:author="don" w:date="2015-02-16T16:14:00Z">
        <w:r>
          <w:rPr>
            <w:rFonts w:hint="eastAsia"/>
          </w:rPr>
          <w:t>其他人在公聊区显示：</w:t>
        </w:r>
        <w:r>
          <w:t>”</w:t>
        </w:r>
        <w:r>
          <w:rPr>
            <w:rFonts w:hint="eastAsia"/>
          </w:rPr>
          <w:t>用户昵称</w:t>
        </w:r>
        <w:r>
          <w:t>”</w:t>
        </w:r>
        <w:r>
          <w:rPr>
            <w:rFonts w:hint="eastAsia"/>
          </w:rPr>
          <w:t>+</w:t>
        </w:r>
        <w:r w:rsidRPr="0039284F">
          <w:rPr>
            <w:rFonts w:hint="eastAsia"/>
          </w:rPr>
          <w:t>被</w:t>
        </w:r>
        <w:r>
          <w:rPr>
            <w:rFonts w:hint="eastAsia"/>
          </w:rPr>
          <w:t>（管理员</w:t>
        </w:r>
        <w:r>
          <w:rPr>
            <w:rFonts w:hint="eastAsia"/>
          </w:rPr>
          <w:t>/</w:t>
        </w:r>
        <w:r>
          <w:rPr>
            <w:rFonts w:hint="eastAsia"/>
          </w:rPr>
          <w:t>主播</w:t>
        </w:r>
        <w:r>
          <w:rPr>
            <w:rFonts w:hint="eastAsia"/>
          </w:rPr>
          <w:t>/</w:t>
        </w:r>
        <w:r>
          <w:rPr>
            <w:rFonts w:hint="eastAsia"/>
          </w:rPr>
          <w:t>巡管，按身份判断）</w:t>
        </w:r>
      </w:ins>
      <w:ins w:id="11" w:author="don" w:date="2015-02-16T16:15:00Z">
        <w:r>
          <w:rPr>
            <w:rFonts w:hint="eastAsia"/>
          </w:rPr>
          <w:t>踢出房间</w:t>
        </w:r>
      </w:ins>
      <w:ins w:id="12" w:author="don" w:date="2015-02-16T16:14:00Z">
        <w:r>
          <w:t>”</w:t>
        </w:r>
        <w:r>
          <w:rPr>
            <w:rFonts w:hint="eastAsia"/>
          </w:rPr>
          <w:t>XX</w:t>
        </w:r>
        <w:r>
          <w:t>”</w:t>
        </w:r>
        <w:r w:rsidRPr="0039284F">
          <w:rPr>
            <w:rFonts w:hint="eastAsia"/>
          </w:rPr>
          <w:t>分钟</w:t>
        </w:r>
        <w:r w:rsidRPr="0039284F">
          <w:rPr>
            <w:rFonts w:hint="eastAsia"/>
          </w:rPr>
          <w:t>!</w:t>
        </w:r>
        <w:r>
          <w:rPr>
            <w:rFonts w:hint="eastAsia"/>
          </w:rPr>
          <w:t xml:space="preserve"> </w:t>
        </w:r>
      </w:ins>
    </w:p>
    <w:p w14:paraId="3D378472" w14:textId="77777777" w:rsidR="006125AA" w:rsidRPr="004348BE" w:rsidRDefault="006125AA" w:rsidP="00001310">
      <w:pPr>
        <w:pStyle w:val="a3"/>
        <w:ind w:left="840" w:firstLineChars="0" w:firstLine="0"/>
      </w:pPr>
    </w:p>
    <w:p w14:paraId="15E0D1B9" w14:textId="77777777" w:rsidR="00217DEB" w:rsidRDefault="006125AA" w:rsidP="005D71EE">
      <w:pPr>
        <w:pStyle w:val="a3"/>
        <w:numPr>
          <w:ilvl w:val="0"/>
          <w:numId w:val="16"/>
        </w:numPr>
        <w:ind w:firstLineChars="0"/>
      </w:pPr>
      <w:r>
        <w:rPr>
          <w:rFonts w:hint="eastAsia"/>
        </w:rPr>
        <w:t>后续改成：</w:t>
      </w:r>
      <w:r w:rsidR="00115AA8">
        <w:rPr>
          <w:rFonts w:hint="eastAsia"/>
        </w:rPr>
        <w:t>被踢用户进入时，打开本房间页面，但用户名单区，聊天区不显示任何内容，视频区显示</w:t>
      </w:r>
      <w:r w:rsidR="001008A2">
        <w:rPr>
          <w:rFonts w:hint="eastAsia"/>
        </w:rPr>
        <w:t>：您被</w:t>
      </w:r>
      <w:r w:rsidR="003A2409">
        <w:rPr>
          <w:rFonts w:hint="eastAsia"/>
        </w:rPr>
        <w:t>踢出本</w:t>
      </w:r>
      <w:r w:rsidR="001008A2">
        <w:rPr>
          <w:rFonts w:hint="eastAsia"/>
        </w:rPr>
        <w:t>房间</w:t>
      </w:r>
      <w:r w:rsidR="001008A2">
        <w:rPr>
          <w:rFonts w:hint="eastAsia"/>
        </w:rPr>
        <w:t>XX</w:t>
      </w:r>
      <w:r w:rsidR="001008A2">
        <w:rPr>
          <w:rFonts w:hint="eastAsia"/>
        </w:rPr>
        <w:t>分钟，请在</w:t>
      </w:r>
      <w:r w:rsidR="001008A2">
        <w:rPr>
          <w:rFonts w:hint="eastAsia"/>
        </w:rPr>
        <w:t>XX</w:t>
      </w:r>
      <w:r w:rsidR="001008A2">
        <w:rPr>
          <w:rFonts w:hint="eastAsia"/>
        </w:rPr>
        <w:t>分钟后尝试进入。</w:t>
      </w:r>
    </w:p>
    <w:p w14:paraId="6CDA648C" w14:textId="77777777" w:rsidR="005D71EE" w:rsidRDefault="005D71EE" w:rsidP="00217DEB"/>
    <w:p w14:paraId="11502D7F" w14:textId="77777777" w:rsidR="0074206F" w:rsidRDefault="002D540E" w:rsidP="00E508BB">
      <w:r>
        <w:rPr>
          <w:rFonts w:hint="eastAsia"/>
        </w:rPr>
        <w:t>主播</w:t>
      </w:r>
      <w:r w:rsidR="009005CF">
        <w:rPr>
          <w:rFonts w:hint="eastAsia"/>
        </w:rPr>
        <w:t>可以对除巡管外所有人行使</w:t>
      </w:r>
      <w:r w:rsidR="00EE0FC5">
        <w:rPr>
          <w:rFonts w:hint="eastAsia"/>
        </w:rPr>
        <w:t>权力</w:t>
      </w:r>
      <w:r w:rsidR="009005CF">
        <w:rPr>
          <w:rFonts w:hint="eastAsia"/>
        </w:rPr>
        <w:t>。</w:t>
      </w:r>
    </w:p>
    <w:p w14:paraId="4BEE247F" w14:textId="77777777" w:rsidR="009005CF" w:rsidRDefault="00F84417" w:rsidP="00E508BB">
      <w:r>
        <w:rPr>
          <w:rFonts w:hint="eastAsia"/>
        </w:rPr>
        <w:t>管理员对除</w:t>
      </w:r>
      <w:r w:rsidR="002D540E">
        <w:rPr>
          <w:rFonts w:hint="eastAsia"/>
        </w:rPr>
        <w:t>主播</w:t>
      </w:r>
      <w:r>
        <w:rPr>
          <w:rFonts w:hint="eastAsia"/>
        </w:rPr>
        <w:t>和巡管</w:t>
      </w:r>
      <w:r w:rsidR="004219D8">
        <w:rPr>
          <w:rFonts w:hint="eastAsia"/>
        </w:rPr>
        <w:t>以及其他管理员以外</w:t>
      </w:r>
      <w:r>
        <w:rPr>
          <w:rFonts w:hint="eastAsia"/>
        </w:rPr>
        <w:t>所有人</w:t>
      </w:r>
      <w:r w:rsidR="00EE0FC5">
        <w:rPr>
          <w:rFonts w:hint="eastAsia"/>
        </w:rPr>
        <w:t>行使权力</w:t>
      </w:r>
      <w:r>
        <w:rPr>
          <w:rFonts w:hint="eastAsia"/>
        </w:rPr>
        <w:t>（如果有用户是爵位或</w:t>
      </w:r>
      <w:r>
        <w:rPr>
          <w:rFonts w:hint="eastAsia"/>
        </w:rPr>
        <w:t>VIP</w:t>
      </w:r>
      <w:r>
        <w:rPr>
          <w:rFonts w:hint="eastAsia"/>
        </w:rPr>
        <w:t>中带有禁言与防踢的，也不起作用。）</w:t>
      </w:r>
    </w:p>
    <w:p w14:paraId="09FB014B" w14:textId="77777777" w:rsidR="00D60F16" w:rsidRPr="009005CF" w:rsidRDefault="00D60F16" w:rsidP="00E508BB">
      <w:r>
        <w:rPr>
          <w:rFonts w:hint="eastAsia"/>
        </w:rPr>
        <w:t>巡管对所有人包括</w:t>
      </w:r>
      <w:r w:rsidR="002D540E">
        <w:rPr>
          <w:rFonts w:hint="eastAsia"/>
        </w:rPr>
        <w:t>主播</w:t>
      </w:r>
      <w:r w:rsidR="00414243">
        <w:rPr>
          <w:rFonts w:hint="eastAsia"/>
        </w:rPr>
        <w:t>生效</w:t>
      </w:r>
      <w:r>
        <w:rPr>
          <w:rFonts w:hint="eastAsia"/>
        </w:rPr>
        <w:t>。</w:t>
      </w:r>
    </w:p>
    <w:p w14:paraId="7D6D55F6" w14:textId="77777777" w:rsidR="00D53E07" w:rsidRDefault="00D53E07" w:rsidP="00E508BB"/>
    <w:p w14:paraId="6687B5A7" w14:textId="77777777" w:rsidR="00E508BB" w:rsidRDefault="00E508BB" w:rsidP="00E508BB">
      <w:r>
        <w:rPr>
          <w:rFonts w:hint="eastAsia"/>
        </w:rPr>
        <w:t>4</w:t>
      </w:r>
      <w:r>
        <w:rPr>
          <w:rFonts w:hint="eastAsia"/>
        </w:rPr>
        <w:t>：更高权限</w:t>
      </w:r>
    </w:p>
    <w:p w14:paraId="7F50A819" w14:textId="77777777" w:rsidR="00E508BB" w:rsidRDefault="00E508BB" w:rsidP="00E508BB">
      <w:r>
        <w:rPr>
          <w:rFonts w:hint="eastAsia"/>
        </w:rPr>
        <w:t>踢出全站（封</w:t>
      </w:r>
      <w:r>
        <w:rPr>
          <w:rFonts w:hint="eastAsia"/>
        </w:rPr>
        <w:t>IP</w:t>
      </w:r>
      <w:r>
        <w:rPr>
          <w:rFonts w:hint="eastAsia"/>
        </w:rPr>
        <w:t>）</w:t>
      </w:r>
    </w:p>
    <w:p w14:paraId="544DBE84" w14:textId="77777777" w:rsidR="00E508BB" w:rsidRDefault="00E508BB" w:rsidP="00E508BB">
      <w:r>
        <w:rPr>
          <w:rFonts w:hint="eastAsia"/>
        </w:rPr>
        <w:t>封</w:t>
      </w:r>
      <w:r>
        <w:rPr>
          <w:rFonts w:hint="eastAsia"/>
        </w:rPr>
        <w:t>ID</w:t>
      </w:r>
      <w:r>
        <w:rPr>
          <w:rFonts w:hint="eastAsia"/>
        </w:rPr>
        <w:t>（此</w:t>
      </w:r>
      <w:r>
        <w:rPr>
          <w:rFonts w:hint="eastAsia"/>
        </w:rPr>
        <w:t>ID</w:t>
      </w:r>
      <w:r>
        <w:rPr>
          <w:rFonts w:hint="eastAsia"/>
        </w:rPr>
        <w:t>无法登录使用）</w:t>
      </w:r>
    </w:p>
    <w:p w14:paraId="4592BC79" w14:textId="77777777" w:rsidR="000A1160" w:rsidRDefault="00E508BB" w:rsidP="00E508BB">
      <w:r>
        <w:rPr>
          <w:rFonts w:hint="eastAsia"/>
        </w:rPr>
        <w:t>停止直播（对主播使用）</w:t>
      </w:r>
    </w:p>
    <w:p w14:paraId="295544BA" w14:textId="77777777" w:rsidR="0088166E" w:rsidRDefault="005C5C6A" w:rsidP="00D03FB3">
      <w:r>
        <w:rPr>
          <w:rFonts w:hint="eastAsia"/>
        </w:rPr>
        <w:t>巡管拥有此部分权限</w:t>
      </w:r>
    </w:p>
    <w:p w14:paraId="473A5415" w14:textId="77777777" w:rsidR="005C5C6A" w:rsidRDefault="00A97098" w:rsidP="00D03FB3">
      <w:r>
        <w:rPr>
          <w:rFonts w:hint="eastAsia"/>
        </w:rPr>
        <w:t>除</w:t>
      </w:r>
      <w:r w:rsidR="005C5C6A">
        <w:rPr>
          <w:rFonts w:hint="eastAsia"/>
        </w:rPr>
        <w:t>巡管外其他人不显示此部分内容。</w:t>
      </w:r>
    </w:p>
    <w:p w14:paraId="23B89288" w14:textId="77777777" w:rsidR="008A2237" w:rsidRDefault="008A2237" w:rsidP="00D03FB3"/>
    <w:p w14:paraId="7ADA2A45" w14:textId="77777777" w:rsidR="008A2237" w:rsidRDefault="008A2237" w:rsidP="00D03FB3">
      <w:r>
        <w:rPr>
          <w:rFonts w:hint="eastAsia"/>
        </w:rPr>
        <w:t>操作说明：</w:t>
      </w:r>
    </w:p>
    <w:p w14:paraId="1E94821E" w14:textId="77777777" w:rsidR="009F160A" w:rsidRPr="009F160A" w:rsidRDefault="005D71EE" w:rsidP="009F160A">
      <w:pPr>
        <w:pStyle w:val="a3"/>
        <w:numPr>
          <w:ilvl w:val="0"/>
          <w:numId w:val="17"/>
        </w:numPr>
        <w:ind w:firstLineChars="0"/>
      </w:pPr>
      <w:r>
        <w:rPr>
          <w:rFonts w:hint="eastAsia"/>
        </w:rPr>
        <w:t>踢出全站，封掉此用户的</w:t>
      </w:r>
      <w:r>
        <w:rPr>
          <w:rFonts w:hint="eastAsia"/>
        </w:rPr>
        <w:t>IP</w:t>
      </w:r>
      <w:r>
        <w:rPr>
          <w:rFonts w:hint="eastAsia"/>
        </w:rPr>
        <w:t>，此</w:t>
      </w:r>
      <w:r>
        <w:rPr>
          <w:rFonts w:hint="eastAsia"/>
        </w:rPr>
        <w:t>IP</w:t>
      </w:r>
      <w:r>
        <w:rPr>
          <w:rFonts w:hint="eastAsia"/>
        </w:rPr>
        <w:t>用户无法访问</w:t>
      </w:r>
      <w:r>
        <w:rPr>
          <w:rFonts w:hint="eastAsia"/>
        </w:rPr>
        <w:t>U</w:t>
      </w:r>
      <w:r>
        <w:rPr>
          <w:rFonts w:hint="eastAsia"/>
        </w:rPr>
        <w:t>美网站，显示：此</w:t>
      </w:r>
      <w:r>
        <w:rPr>
          <w:rFonts w:hint="eastAsia"/>
        </w:rPr>
        <w:t>IP</w:t>
      </w:r>
      <w:r>
        <w:rPr>
          <w:rFonts w:hint="eastAsia"/>
        </w:rPr>
        <w:t>地址已被列为黑名单。</w:t>
      </w:r>
      <w:r w:rsidR="00F626D1">
        <w:rPr>
          <w:rFonts w:hint="eastAsia"/>
        </w:rPr>
        <w:t>操作人弹出提示：操作成功。</w:t>
      </w:r>
    </w:p>
    <w:p w14:paraId="425085DA" w14:textId="77777777" w:rsidR="009F160A" w:rsidRDefault="005D71EE" w:rsidP="009F160A">
      <w:pPr>
        <w:pStyle w:val="a3"/>
        <w:numPr>
          <w:ilvl w:val="0"/>
          <w:numId w:val="17"/>
        </w:numPr>
        <w:ind w:firstLineChars="0"/>
      </w:pPr>
      <w:r>
        <w:rPr>
          <w:rFonts w:hint="eastAsia"/>
        </w:rPr>
        <w:t>封</w:t>
      </w:r>
      <w:r>
        <w:rPr>
          <w:rFonts w:hint="eastAsia"/>
        </w:rPr>
        <w:t>ID</w:t>
      </w:r>
      <w:r>
        <w:rPr>
          <w:rFonts w:hint="eastAsia"/>
        </w:rPr>
        <w:t>：</w:t>
      </w:r>
      <w:r w:rsidR="005439F8">
        <w:rPr>
          <w:rFonts w:hint="eastAsia"/>
        </w:rPr>
        <w:t>封掉此</w:t>
      </w:r>
      <w:r w:rsidR="005439F8">
        <w:rPr>
          <w:rFonts w:hint="eastAsia"/>
        </w:rPr>
        <w:t>ID</w:t>
      </w:r>
      <w:r w:rsidR="005439F8">
        <w:rPr>
          <w:rFonts w:hint="eastAsia"/>
        </w:rPr>
        <w:t>，</w:t>
      </w:r>
      <w:r w:rsidR="008E1560">
        <w:rPr>
          <w:rFonts w:hint="eastAsia"/>
        </w:rPr>
        <w:t>同时将此用户的状态置为游客，并且</w:t>
      </w:r>
      <w:r>
        <w:rPr>
          <w:rFonts w:hint="eastAsia"/>
        </w:rPr>
        <w:t>不允许此</w:t>
      </w:r>
      <w:r>
        <w:rPr>
          <w:rFonts w:hint="eastAsia"/>
        </w:rPr>
        <w:t>ID</w:t>
      </w:r>
      <w:r>
        <w:rPr>
          <w:rFonts w:hint="eastAsia"/>
        </w:rPr>
        <w:t>登录</w:t>
      </w:r>
      <w:r>
        <w:rPr>
          <w:rFonts w:hint="eastAsia"/>
        </w:rPr>
        <w:t>U</w:t>
      </w:r>
      <w:r>
        <w:rPr>
          <w:rFonts w:hint="eastAsia"/>
        </w:rPr>
        <w:t>美网站。</w:t>
      </w:r>
      <w:r w:rsidR="00F626D1">
        <w:rPr>
          <w:rFonts w:hint="eastAsia"/>
        </w:rPr>
        <w:t>操作人弹出提示：操作成功。</w:t>
      </w:r>
    </w:p>
    <w:p w14:paraId="262BC494" w14:textId="77777777" w:rsidR="00E4554F" w:rsidRDefault="005439F8" w:rsidP="00847520">
      <w:pPr>
        <w:pStyle w:val="a3"/>
        <w:numPr>
          <w:ilvl w:val="0"/>
          <w:numId w:val="17"/>
        </w:numPr>
        <w:ind w:firstLineChars="0"/>
      </w:pPr>
      <w:r>
        <w:rPr>
          <w:rFonts w:hint="eastAsia"/>
        </w:rPr>
        <w:t>停止直播：将正在直播中的主播下麦</w:t>
      </w:r>
      <w:r w:rsidR="00886560">
        <w:rPr>
          <w:rFonts w:hint="eastAsia"/>
        </w:rPr>
        <w:t>XX</w:t>
      </w:r>
      <w:r w:rsidR="00886560">
        <w:rPr>
          <w:rFonts w:hint="eastAsia"/>
        </w:rPr>
        <w:t>分钟</w:t>
      </w:r>
      <w:r>
        <w:rPr>
          <w:rFonts w:hint="eastAsia"/>
        </w:rPr>
        <w:t>，停止其表演</w:t>
      </w:r>
      <w:r w:rsidR="00886560">
        <w:rPr>
          <w:rFonts w:hint="eastAsia"/>
        </w:rPr>
        <w:t>。在主播私聊区显示您已被巡管停止直播</w:t>
      </w:r>
      <w:r w:rsidR="00886560">
        <w:rPr>
          <w:rFonts w:hint="eastAsia"/>
        </w:rPr>
        <w:t>XX</w:t>
      </w:r>
      <w:r w:rsidR="00886560">
        <w:rPr>
          <w:rFonts w:hint="eastAsia"/>
        </w:rPr>
        <w:t>分钟</w:t>
      </w:r>
      <w:r>
        <w:rPr>
          <w:rFonts w:hint="eastAsia"/>
        </w:rPr>
        <w:t>。</w:t>
      </w:r>
    </w:p>
    <w:p w14:paraId="78212712" w14:textId="77777777" w:rsidR="00E4554F" w:rsidRDefault="00E4554F" w:rsidP="00E4554F">
      <w:pPr>
        <w:pStyle w:val="a3"/>
        <w:ind w:left="840" w:firstLineChars="0" w:firstLine="0"/>
      </w:pPr>
      <w:r>
        <w:rPr>
          <w:rFonts w:hint="eastAsia"/>
        </w:rPr>
        <w:t>其他人在公聊区显示：由于涉及违规表演，主播</w:t>
      </w:r>
      <w:r w:rsidR="00ED603A">
        <w:rPr>
          <w:rFonts w:hint="eastAsia"/>
        </w:rPr>
        <w:t>+</w:t>
      </w:r>
      <w:r w:rsidR="0066281F">
        <w:t>”</w:t>
      </w:r>
      <w:r w:rsidR="00ED603A">
        <w:rPr>
          <w:rFonts w:hint="eastAsia"/>
        </w:rPr>
        <w:t>昵称</w:t>
      </w:r>
      <w:r w:rsidR="0066281F">
        <w:t>”</w:t>
      </w:r>
      <w:r w:rsidR="0066281F">
        <w:rPr>
          <w:rFonts w:hint="eastAsia"/>
        </w:rPr>
        <w:t>+</w:t>
      </w:r>
      <w:r>
        <w:rPr>
          <w:rFonts w:hint="eastAsia"/>
        </w:rPr>
        <w:t>已被巡管停止表演</w:t>
      </w:r>
      <w:r w:rsidR="0066281F">
        <w:t>”</w:t>
      </w:r>
      <w:r w:rsidR="00E437A8">
        <w:rPr>
          <w:rFonts w:hint="eastAsia"/>
        </w:rPr>
        <w:t>XX</w:t>
      </w:r>
      <w:r w:rsidR="0066281F">
        <w:t>”</w:t>
      </w:r>
      <w:r w:rsidR="00E437A8">
        <w:rPr>
          <w:rFonts w:hint="eastAsia"/>
        </w:rPr>
        <w:t>分钟</w:t>
      </w:r>
      <w:r>
        <w:rPr>
          <w:rFonts w:hint="eastAsia"/>
        </w:rPr>
        <w:t>。</w:t>
      </w:r>
    </w:p>
    <w:p w14:paraId="2AE4DE6B" w14:textId="77777777" w:rsidR="006D264D" w:rsidRDefault="00F626D1" w:rsidP="00D03FB3">
      <w:pPr>
        <w:pStyle w:val="a3"/>
        <w:numPr>
          <w:ilvl w:val="0"/>
          <w:numId w:val="17"/>
        </w:numPr>
        <w:ind w:firstLineChars="0"/>
      </w:pPr>
      <w:r>
        <w:rPr>
          <w:rFonts w:hint="eastAsia"/>
        </w:rPr>
        <w:t>操作人弹出提示：操作成功。</w:t>
      </w:r>
    </w:p>
    <w:p w14:paraId="29357288" w14:textId="77777777" w:rsidR="0054213C" w:rsidRPr="0054213C" w:rsidRDefault="006D264D" w:rsidP="00D03FB3">
      <w:pPr>
        <w:pStyle w:val="a3"/>
        <w:numPr>
          <w:ilvl w:val="0"/>
          <w:numId w:val="17"/>
        </w:numPr>
        <w:ind w:firstLineChars="0"/>
      </w:pPr>
      <w:r>
        <w:rPr>
          <w:rFonts w:hint="eastAsia"/>
        </w:rPr>
        <w:t>后续改成：</w:t>
      </w:r>
      <w:r w:rsidR="0054213C">
        <w:rPr>
          <w:rFonts w:hint="eastAsia"/>
        </w:rPr>
        <w:t>点停止直播时会弹出时间输入框选项。</w:t>
      </w:r>
    </w:p>
    <w:p w14:paraId="0277A613" w14:textId="77777777" w:rsidR="005C5C6A" w:rsidRDefault="005C5C6A" w:rsidP="00D03FB3"/>
    <w:p w14:paraId="432AD223" w14:textId="77777777" w:rsidR="00104C99" w:rsidRPr="00B04F1A" w:rsidRDefault="00FD0FF8" w:rsidP="00D066DC">
      <w:pPr>
        <w:pStyle w:val="2"/>
      </w:pPr>
      <w:r w:rsidRPr="00B04F1A">
        <w:rPr>
          <w:rFonts w:hint="eastAsia"/>
        </w:rPr>
        <w:t>视频区</w:t>
      </w:r>
    </w:p>
    <w:p w14:paraId="5CCC5B23" w14:textId="77777777" w:rsidR="00FD0FF8" w:rsidRDefault="00BC4E0C" w:rsidP="00D03FB3">
      <w:r>
        <w:rPr>
          <w:rFonts w:hint="eastAsia"/>
        </w:rPr>
        <w:t>普通用户：</w:t>
      </w:r>
    </w:p>
    <w:p w14:paraId="26D13711" w14:textId="77777777" w:rsidR="00F0410C" w:rsidRDefault="001B7D8F" w:rsidP="0074206F">
      <w:pPr>
        <w:pStyle w:val="a3"/>
        <w:numPr>
          <w:ilvl w:val="0"/>
          <w:numId w:val="15"/>
        </w:numPr>
        <w:ind w:firstLineChars="0"/>
      </w:pPr>
      <w:r>
        <w:rPr>
          <w:rFonts w:hint="eastAsia"/>
        </w:rPr>
        <w:t>未开播：</w:t>
      </w:r>
      <w:r w:rsidR="00F0410C">
        <w:rPr>
          <w:rFonts w:hint="eastAsia"/>
        </w:rPr>
        <w:t>未开播状态下，视频窗口显示</w:t>
      </w:r>
      <w:r w:rsidR="00F0410C">
        <w:rPr>
          <w:rFonts w:hint="eastAsia"/>
        </w:rPr>
        <w:t>3</w:t>
      </w:r>
      <w:r w:rsidR="00F0410C">
        <w:rPr>
          <w:rFonts w:hint="eastAsia"/>
        </w:rPr>
        <w:t>个正在直播的房间推荐，点击之后新开窗口进入。</w:t>
      </w:r>
    </w:p>
    <w:p w14:paraId="433A497D" w14:textId="77777777" w:rsidR="00F44E8C" w:rsidRDefault="00F44E8C" w:rsidP="0074206F">
      <w:pPr>
        <w:pStyle w:val="a3"/>
        <w:numPr>
          <w:ilvl w:val="0"/>
          <w:numId w:val="15"/>
        </w:numPr>
        <w:ind w:firstLineChars="0"/>
      </w:pPr>
      <w:r>
        <w:rPr>
          <w:rFonts w:hint="eastAsia"/>
        </w:rPr>
        <w:t>推荐的房间需要做排重处理，即</w:t>
      </w:r>
      <w:r w:rsidR="00E965E6">
        <w:rPr>
          <w:rFonts w:hint="eastAsia"/>
        </w:rPr>
        <w:t>：</w:t>
      </w:r>
      <w:r w:rsidR="00815E77">
        <w:rPr>
          <w:rFonts w:hint="eastAsia"/>
        </w:rPr>
        <w:t>在</w:t>
      </w:r>
      <w:r>
        <w:rPr>
          <w:rFonts w:hint="eastAsia"/>
        </w:rPr>
        <w:t>A</w:t>
      </w:r>
      <w:r>
        <w:rPr>
          <w:rFonts w:hint="eastAsia"/>
        </w:rPr>
        <w:t>房间</w:t>
      </w:r>
      <w:r w:rsidR="00815E77">
        <w:rPr>
          <w:rFonts w:hint="eastAsia"/>
        </w:rPr>
        <w:t>中</w:t>
      </w:r>
      <w:r>
        <w:rPr>
          <w:rFonts w:hint="eastAsia"/>
        </w:rPr>
        <w:t>不推荐</w:t>
      </w:r>
      <w:r>
        <w:rPr>
          <w:rFonts w:hint="eastAsia"/>
        </w:rPr>
        <w:t>A</w:t>
      </w:r>
      <w:r>
        <w:rPr>
          <w:rFonts w:hint="eastAsia"/>
        </w:rPr>
        <w:t>房间。</w:t>
      </w:r>
    </w:p>
    <w:p w14:paraId="2E2210BC" w14:textId="77777777" w:rsidR="00966066" w:rsidRDefault="00966066" w:rsidP="0074206F">
      <w:pPr>
        <w:pStyle w:val="a3"/>
        <w:numPr>
          <w:ilvl w:val="0"/>
          <w:numId w:val="15"/>
        </w:numPr>
        <w:ind w:firstLineChars="0"/>
      </w:pPr>
    </w:p>
    <w:p w14:paraId="6BE8CB58" w14:textId="77777777" w:rsidR="00966066" w:rsidRDefault="00966066" w:rsidP="0074206F">
      <w:pPr>
        <w:pStyle w:val="a3"/>
        <w:numPr>
          <w:ilvl w:val="0"/>
          <w:numId w:val="15"/>
        </w:numPr>
        <w:ind w:firstLineChars="0"/>
      </w:pPr>
      <w:r>
        <w:rPr>
          <w:rFonts w:hint="eastAsia"/>
        </w:rPr>
        <w:t>进入房间时，先显示一个默认界面，等视频取下来之后显示直播视频。</w:t>
      </w:r>
    </w:p>
    <w:p w14:paraId="5CCDE102" w14:textId="77777777" w:rsidR="00BC4E0C" w:rsidRDefault="00BC4E0C" w:rsidP="0074206F">
      <w:pPr>
        <w:pStyle w:val="a3"/>
        <w:numPr>
          <w:ilvl w:val="0"/>
          <w:numId w:val="15"/>
        </w:numPr>
        <w:ind w:firstLineChars="0"/>
      </w:pPr>
      <w:r>
        <w:rPr>
          <w:rFonts w:hint="eastAsia"/>
        </w:rPr>
        <w:t>直播中：显示直播的标识：</w:t>
      </w:r>
      <w:r w:rsidR="00B422F3">
        <w:rPr>
          <w:rFonts w:hint="eastAsia"/>
        </w:rPr>
        <w:t>“</w:t>
      </w:r>
      <w:r>
        <w:rPr>
          <w:rFonts w:hint="eastAsia"/>
        </w:rPr>
        <w:t>live</w:t>
      </w:r>
      <w:r>
        <w:rPr>
          <w:rFonts w:hint="eastAsia"/>
        </w:rPr>
        <w:t>直播</w:t>
      </w:r>
      <w:r>
        <w:rPr>
          <w:rFonts w:hint="eastAsia"/>
        </w:rPr>
        <w:t>/HIFI</w:t>
      </w:r>
      <w:r>
        <w:rPr>
          <w:rFonts w:hint="eastAsia"/>
        </w:rPr>
        <w:t>高清</w:t>
      </w:r>
      <w:r w:rsidR="00B422F3">
        <w:rPr>
          <w:rFonts w:hint="eastAsia"/>
        </w:rPr>
        <w:t>”标签</w:t>
      </w:r>
      <w:r>
        <w:rPr>
          <w:rFonts w:hint="eastAsia"/>
        </w:rPr>
        <w:t>；音量可大小</w:t>
      </w:r>
      <w:r>
        <w:rPr>
          <w:rFonts w:hint="eastAsia"/>
        </w:rPr>
        <w:t>/</w:t>
      </w:r>
      <w:r>
        <w:rPr>
          <w:rFonts w:hint="eastAsia"/>
        </w:rPr>
        <w:t>静音；暂停视频播放；</w:t>
      </w:r>
    </w:p>
    <w:p w14:paraId="613DF53F" w14:textId="77777777" w:rsidR="00912558" w:rsidRDefault="00912558" w:rsidP="0074206F">
      <w:pPr>
        <w:pStyle w:val="a3"/>
        <w:numPr>
          <w:ilvl w:val="0"/>
          <w:numId w:val="15"/>
        </w:numPr>
        <w:ind w:firstLineChars="0"/>
      </w:pPr>
      <w:r>
        <w:rPr>
          <w:rFonts w:hint="eastAsia"/>
        </w:rPr>
        <w:t>点击暂停视频，停止播放，视频停留在最后一帧。当继续播放时，重新获取视频信号。</w:t>
      </w:r>
    </w:p>
    <w:p w14:paraId="20F664D4" w14:textId="77777777" w:rsidR="00912558" w:rsidRDefault="00912558" w:rsidP="0074206F">
      <w:pPr>
        <w:pStyle w:val="a3"/>
        <w:numPr>
          <w:ilvl w:val="0"/>
          <w:numId w:val="15"/>
        </w:numPr>
        <w:ind w:firstLineChars="0"/>
      </w:pPr>
      <w:r>
        <w:rPr>
          <w:rFonts w:hint="eastAsia"/>
        </w:rPr>
        <w:t>音量调节和暂停视频操作平时隐藏，鼠标移上显示。</w:t>
      </w:r>
    </w:p>
    <w:p w14:paraId="2786E4EB" w14:textId="77777777" w:rsidR="00E549DD" w:rsidRDefault="00E549DD" w:rsidP="0074206F">
      <w:pPr>
        <w:pStyle w:val="a3"/>
        <w:numPr>
          <w:ilvl w:val="0"/>
          <w:numId w:val="15"/>
        </w:numPr>
        <w:ind w:firstLineChars="0"/>
      </w:pPr>
      <w:r>
        <w:rPr>
          <w:rFonts w:hint="eastAsia"/>
        </w:rPr>
        <w:t>直播结束</w:t>
      </w:r>
      <w:r w:rsidR="00650949">
        <w:rPr>
          <w:rFonts w:hint="eastAsia"/>
        </w:rPr>
        <w:t>：直播结束</w:t>
      </w:r>
      <w:r>
        <w:rPr>
          <w:rFonts w:hint="eastAsia"/>
        </w:rPr>
        <w:t>之后显示本次直播已结束画面，可以点击返回大厅。</w:t>
      </w:r>
    </w:p>
    <w:p w14:paraId="7D08E548" w14:textId="77777777" w:rsidR="00650949" w:rsidRPr="00BF281E" w:rsidRDefault="00650949" w:rsidP="0074206F">
      <w:pPr>
        <w:pStyle w:val="a3"/>
        <w:numPr>
          <w:ilvl w:val="0"/>
          <w:numId w:val="15"/>
        </w:numPr>
        <w:ind w:firstLineChars="0"/>
      </w:pPr>
      <w:r>
        <w:rPr>
          <w:rFonts w:hint="eastAsia"/>
        </w:rPr>
        <w:t>被踢出房间：被踢出房间之后</w:t>
      </w:r>
    </w:p>
    <w:p w14:paraId="5950FA29" w14:textId="77777777" w:rsidR="00104C99" w:rsidRDefault="00104C99" w:rsidP="00D03FB3"/>
    <w:p w14:paraId="1299CC3E" w14:textId="77777777" w:rsidR="00104C99" w:rsidRDefault="005E0C98" w:rsidP="00D03FB3">
      <w:r>
        <w:rPr>
          <w:rFonts w:hint="eastAsia"/>
        </w:rPr>
        <w:t>主播用户：</w:t>
      </w:r>
    </w:p>
    <w:p w14:paraId="313D15BB" w14:textId="77777777" w:rsidR="004950FE" w:rsidRDefault="001E4C2F" w:rsidP="0074206F">
      <w:pPr>
        <w:pStyle w:val="a3"/>
        <w:numPr>
          <w:ilvl w:val="0"/>
          <w:numId w:val="14"/>
        </w:numPr>
        <w:ind w:firstLineChars="0"/>
      </w:pPr>
      <w:r>
        <w:rPr>
          <w:rFonts w:hint="eastAsia"/>
        </w:rPr>
        <w:t>主播进入自己的直播间开播，默认为选择设备</w:t>
      </w:r>
      <w:r w:rsidR="004950FE">
        <w:rPr>
          <w:rFonts w:hint="eastAsia"/>
        </w:rPr>
        <w:t>；</w:t>
      </w:r>
    </w:p>
    <w:p w14:paraId="0F776B0C" w14:textId="77777777" w:rsidR="004950FE" w:rsidRDefault="001E4C2F" w:rsidP="0074206F">
      <w:pPr>
        <w:pStyle w:val="a3"/>
        <w:numPr>
          <w:ilvl w:val="0"/>
          <w:numId w:val="14"/>
        </w:numPr>
        <w:ind w:firstLineChars="0"/>
      </w:pPr>
      <w:r>
        <w:rPr>
          <w:rFonts w:hint="eastAsia"/>
        </w:rPr>
        <w:t>选择好设备后，转到预览界面，</w:t>
      </w:r>
      <w:r w:rsidR="00B422F3">
        <w:rPr>
          <w:rFonts w:hint="eastAsia"/>
        </w:rPr>
        <w:t>音视频都开通，可以预览效果，视频窗口显示“未直播”标签和“开始直播按钮”，点“开始直播”将正式开始直播</w:t>
      </w:r>
      <w:r w:rsidR="004950FE">
        <w:rPr>
          <w:rFonts w:hint="eastAsia"/>
        </w:rPr>
        <w:t>；</w:t>
      </w:r>
    </w:p>
    <w:p w14:paraId="7352631A" w14:textId="77777777" w:rsidR="004950FE" w:rsidRDefault="00B422F3" w:rsidP="0074206F">
      <w:pPr>
        <w:pStyle w:val="a3"/>
        <w:numPr>
          <w:ilvl w:val="0"/>
          <w:numId w:val="14"/>
        </w:numPr>
        <w:ind w:firstLineChars="0"/>
      </w:pPr>
      <w:r>
        <w:rPr>
          <w:rFonts w:hint="eastAsia"/>
        </w:rPr>
        <w:t>直播开始后，“未直播”标签变为“</w:t>
      </w:r>
      <w:r>
        <w:rPr>
          <w:rFonts w:hint="eastAsia"/>
        </w:rPr>
        <w:t>live</w:t>
      </w:r>
      <w:r>
        <w:rPr>
          <w:rFonts w:hint="eastAsia"/>
        </w:rPr>
        <w:t>直播</w:t>
      </w:r>
      <w:r>
        <w:rPr>
          <w:rFonts w:hint="eastAsia"/>
        </w:rPr>
        <w:t>/HIFI</w:t>
      </w:r>
      <w:r>
        <w:rPr>
          <w:rFonts w:hint="eastAsia"/>
        </w:rPr>
        <w:t>高清”标签，以及“结束直播”和“关掉麦克风”按钮</w:t>
      </w:r>
      <w:r w:rsidR="004950FE">
        <w:rPr>
          <w:rFonts w:hint="eastAsia"/>
        </w:rPr>
        <w:t>；</w:t>
      </w:r>
    </w:p>
    <w:p w14:paraId="3AB0E20B" w14:textId="77777777" w:rsidR="001E4C2F" w:rsidRDefault="00B422F3" w:rsidP="0074206F">
      <w:pPr>
        <w:pStyle w:val="a3"/>
        <w:numPr>
          <w:ilvl w:val="0"/>
          <w:numId w:val="14"/>
        </w:numPr>
        <w:ind w:firstLineChars="0"/>
      </w:pPr>
      <w:r>
        <w:rPr>
          <w:rFonts w:hint="eastAsia"/>
        </w:rPr>
        <w:t>点结束直播停止直播，画面转到预览界面，点关掉麦克风将会关掉麦克风，但音乐可以继续播放。</w:t>
      </w:r>
      <w:r w:rsidR="001B7D8F">
        <w:rPr>
          <w:rFonts w:hint="eastAsia"/>
        </w:rPr>
        <w:t>结束直播和关麦</w:t>
      </w:r>
      <w:r w:rsidR="001B7D8F" w:rsidRPr="001B7D8F">
        <w:rPr>
          <w:rFonts w:hint="eastAsia"/>
        </w:rPr>
        <w:t>操作平时隐藏，鼠标移上显示。</w:t>
      </w:r>
    </w:p>
    <w:p w14:paraId="2EDC94BE" w14:textId="77777777" w:rsidR="005E0C98" w:rsidRDefault="005E0C98" w:rsidP="00D03FB3"/>
    <w:p w14:paraId="5F430135" w14:textId="77777777" w:rsidR="005E0C98" w:rsidRPr="005E0C98" w:rsidRDefault="005E0C98" w:rsidP="00D066DC">
      <w:pPr>
        <w:pStyle w:val="2"/>
      </w:pPr>
      <w:r w:rsidRPr="005E0C98">
        <w:rPr>
          <w:rFonts w:hint="eastAsia"/>
        </w:rPr>
        <w:t>礼物区：</w:t>
      </w:r>
    </w:p>
    <w:p w14:paraId="28923355" w14:textId="77777777" w:rsidR="00104C99" w:rsidRDefault="00766D14" w:rsidP="00D03FB3">
      <w:r>
        <w:rPr>
          <w:rFonts w:hint="eastAsia"/>
        </w:rPr>
        <w:t>礼物分类</w:t>
      </w:r>
      <w:r>
        <w:rPr>
          <w:rFonts w:hint="eastAsia"/>
        </w:rPr>
        <w:t>/</w:t>
      </w:r>
      <w:r>
        <w:rPr>
          <w:rFonts w:hint="eastAsia"/>
        </w:rPr>
        <w:t>礼物展示</w:t>
      </w:r>
      <w:r>
        <w:rPr>
          <w:rFonts w:hint="eastAsia"/>
        </w:rPr>
        <w:t>/</w:t>
      </w:r>
      <w:r>
        <w:rPr>
          <w:rFonts w:hint="eastAsia"/>
        </w:rPr>
        <w:t>送礼物</w:t>
      </w:r>
    </w:p>
    <w:p w14:paraId="0BC81EFF" w14:textId="77777777" w:rsidR="00766D14" w:rsidRDefault="00766D14" w:rsidP="00D03FB3">
      <w:r>
        <w:rPr>
          <w:rFonts w:hint="eastAsia"/>
        </w:rPr>
        <w:t>礼物分类在后台可配置</w:t>
      </w:r>
    </w:p>
    <w:p w14:paraId="1759CB52" w14:textId="77777777" w:rsidR="00766D14" w:rsidRDefault="00766D14" w:rsidP="00D03FB3">
      <w:r>
        <w:rPr>
          <w:rFonts w:hint="eastAsia"/>
        </w:rPr>
        <w:t>礼物展示区按分类显示礼物，鼠标移上显示礼物信息和价值，点选后选中。</w:t>
      </w:r>
    </w:p>
    <w:p w14:paraId="6AD9C27B" w14:textId="77777777" w:rsidR="00766D14" w:rsidRDefault="00766D14" w:rsidP="00D03FB3">
      <w:r>
        <w:rPr>
          <w:rFonts w:hint="eastAsia"/>
        </w:rPr>
        <w:t>点选礼物后在，送礼物区中的礼物名称栏中共显示选中的礼物。</w:t>
      </w:r>
    </w:p>
    <w:p w14:paraId="3F06E3A4" w14:textId="77777777" w:rsidR="00766D14" w:rsidRDefault="00766D14" w:rsidP="00D03FB3">
      <w:r>
        <w:rPr>
          <w:rFonts w:hint="eastAsia"/>
        </w:rPr>
        <w:t>送礼物区：用户名称</w:t>
      </w:r>
      <w:r>
        <w:rPr>
          <w:rFonts w:hint="eastAsia"/>
        </w:rPr>
        <w:t>/</w:t>
      </w:r>
      <w:r>
        <w:rPr>
          <w:rFonts w:hint="eastAsia"/>
        </w:rPr>
        <w:t>礼物数量</w:t>
      </w:r>
      <w:r>
        <w:rPr>
          <w:rFonts w:hint="eastAsia"/>
        </w:rPr>
        <w:t>/</w:t>
      </w:r>
      <w:r>
        <w:rPr>
          <w:rFonts w:hint="eastAsia"/>
        </w:rPr>
        <w:t>礼物名称</w:t>
      </w:r>
      <w:r>
        <w:rPr>
          <w:rFonts w:hint="eastAsia"/>
        </w:rPr>
        <w:t>/</w:t>
      </w:r>
      <w:r>
        <w:rPr>
          <w:rFonts w:hint="eastAsia"/>
        </w:rPr>
        <w:t>赠送按钮</w:t>
      </w:r>
    </w:p>
    <w:p w14:paraId="0657E745" w14:textId="77777777" w:rsidR="00F74386" w:rsidRDefault="00F74386" w:rsidP="00D03FB3">
      <w:r>
        <w:rPr>
          <w:rFonts w:hint="eastAsia"/>
        </w:rPr>
        <w:t>送礼物栏默认显示本房间主播名称，</w:t>
      </w:r>
    </w:p>
    <w:p w14:paraId="754FE9A0" w14:textId="77777777" w:rsidR="00766D14" w:rsidRDefault="00F74386" w:rsidP="00D03FB3">
      <w:r>
        <w:rPr>
          <w:rFonts w:hint="eastAsia"/>
        </w:rPr>
        <w:t>通过</w:t>
      </w:r>
      <w:r w:rsidR="00766D14">
        <w:rPr>
          <w:rFonts w:hint="eastAsia"/>
        </w:rPr>
        <w:t>在用户</w:t>
      </w:r>
      <w:r>
        <w:rPr>
          <w:rFonts w:hint="eastAsia"/>
        </w:rPr>
        <w:t>昵称</w:t>
      </w:r>
      <w:r w:rsidR="00766D14">
        <w:rPr>
          <w:rFonts w:hint="eastAsia"/>
        </w:rPr>
        <w:t>上点</w:t>
      </w:r>
      <w:r>
        <w:rPr>
          <w:rFonts w:hint="eastAsia"/>
        </w:rPr>
        <w:t>击弹出的操作功能</w:t>
      </w:r>
      <w:r w:rsidR="00766D14">
        <w:rPr>
          <w:rFonts w:hint="eastAsia"/>
        </w:rPr>
        <w:t>菜单来选择改变</w:t>
      </w:r>
      <w:r>
        <w:rPr>
          <w:rFonts w:hint="eastAsia"/>
        </w:rPr>
        <w:t>送礼对象</w:t>
      </w:r>
      <w:r w:rsidR="00766D14">
        <w:rPr>
          <w:rFonts w:hint="eastAsia"/>
        </w:rPr>
        <w:t>。</w:t>
      </w:r>
    </w:p>
    <w:p w14:paraId="15C29BBC" w14:textId="77777777" w:rsidR="005F5AF3" w:rsidRDefault="00766D14" w:rsidP="00D03FB3">
      <w:r>
        <w:rPr>
          <w:rFonts w:hint="eastAsia"/>
        </w:rPr>
        <w:t>礼物数量里可以手动输入送礼物的数量</w:t>
      </w:r>
      <w:r w:rsidR="005F5AF3">
        <w:rPr>
          <w:rFonts w:hint="eastAsia"/>
        </w:rPr>
        <w:t>。</w:t>
      </w:r>
    </w:p>
    <w:p w14:paraId="65DD3178" w14:textId="77777777" w:rsidR="00766D14" w:rsidRDefault="00766D14" w:rsidP="00D03FB3">
      <w:r>
        <w:rPr>
          <w:rFonts w:hint="eastAsia"/>
        </w:rPr>
        <w:t>（</w:t>
      </w:r>
      <w:r w:rsidR="005F5AF3">
        <w:rPr>
          <w:rFonts w:hint="eastAsia"/>
        </w:rPr>
        <w:t>后期需求：</w:t>
      </w:r>
      <w:r>
        <w:rPr>
          <w:rFonts w:hint="eastAsia"/>
        </w:rPr>
        <w:t>可以选择数字组合，特定组合会出特定效果团）</w:t>
      </w:r>
    </w:p>
    <w:p w14:paraId="71BFAEF1" w14:textId="77777777" w:rsidR="00766D14" w:rsidRDefault="00BA583D" w:rsidP="00D03FB3">
      <w:pPr>
        <w:rPr>
          <w:ins w:id="13" w:author="don" w:date="2015-02-16T17:04:00Z"/>
        </w:rPr>
      </w:pPr>
      <w:ins w:id="14" w:author="don" w:date="2015-02-16T17:02:00Z">
        <w:r>
          <w:rPr>
            <w:rFonts w:hint="eastAsia"/>
          </w:rPr>
          <w:t>礼物个数</w:t>
        </w:r>
      </w:ins>
      <w:ins w:id="15" w:author="don" w:date="2015-02-16T17:03:00Z">
        <w:r>
          <w:rPr>
            <w:rFonts w:hint="eastAsia"/>
          </w:rPr>
          <w:t>慢</w:t>
        </w:r>
        <w:r>
          <w:rPr>
            <w:rFonts w:hint="eastAsia"/>
          </w:rPr>
          <w:t>10</w:t>
        </w:r>
        <w:r>
          <w:rPr>
            <w:rFonts w:hint="eastAsia"/>
          </w:rPr>
          <w:t>个时，就额外显示一行文字：</w:t>
        </w:r>
        <w:r>
          <w:t>”</w:t>
        </w:r>
        <w:r>
          <w:rPr>
            <w:rFonts w:hint="eastAsia"/>
          </w:rPr>
          <w:t>送礼用户昵称</w:t>
        </w:r>
        <w:r>
          <w:t>”</w:t>
        </w:r>
        <w:r>
          <w:rPr>
            <w:rFonts w:hint="eastAsia"/>
          </w:rPr>
          <w:t>+</w:t>
        </w:r>
        <w:r>
          <w:rPr>
            <w:rFonts w:hint="eastAsia"/>
          </w:rPr>
          <w:t>送给</w:t>
        </w:r>
        <w:r>
          <w:rPr>
            <w:rFonts w:hint="eastAsia"/>
          </w:rPr>
          <w:t>+</w:t>
        </w:r>
      </w:ins>
      <w:ins w:id="16" w:author="don" w:date="2015-02-16T17:04:00Z">
        <w:r>
          <w:t>”</w:t>
        </w:r>
      </w:ins>
      <w:ins w:id="17" w:author="don" w:date="2015-02-16T17:03:00Z">
        <w:r>
          <w:rPr>
            <w:rFonts w:hint="eastAsia"/>
          </w:rPr>
          <w:t>收礼用户昵称</w:t>
        </w:r>
      </w:ins>
      <w:ins w:id="18" w:author="don" w:date="2015-02-16T17:04:00Z">
        <w:r>
          <w:t>”</w:t>
        </w:r>
      </w:ins>
      <w:ins w:id="19" w:author="don" w:date="2015-02-16T17:03:00Z">
        <w:r>
          <w:rPr>
            <w:rFonts w:hint="eastAsia"/>
          </w:rPr>
          <w:t>+</w:t>
        </w:r>
      </w:ins>
      <w:ins w:id="20" w:author="don" w:date="2015-02-16T17:04:00Z">
        <w:r>
          <w:t>”</w:t>
        </w:r>
        <w:r>
          <w:rPr>
            <w:rFonts w:hint="eastAsia"/>
          </w:rPr>
          <w:t>数量</w:t>
        </w:r>
        <w:r>
          <w:t>”</w:t>
        </w:r>
        <w:r>
          <w:rPr>
            <w:rFonts w:hint="eastAsia"/>
          </w:rPr>
          <w:t>+</w:t>
        </w:r>
        <w:r>
          <w:t>”</w:t>
        </w:r>
        <w:r>
          <w:rPr>
            <w:rFonts w:hint="eastAsia"/>
          </w:rPr>
          <w:t>单位</w:t>
        </w:r>
        <w:r>
          <w:t>”</w:t>
        </w:r>
        <w:r>
          <w:rPr>
            <w:rFonts w:hint="eastAsia"/>
          </w:rPr>
          <w:t>+</w:t>
        </w:r>
        <w:r>
          <w:t>”</w:t>
        </w:r>
      </w:ins>
      <w:ins w:id="21" w:author="don" w:date="2015-02-16T17:03:00Z">
        <w:r>
          <w:rPr>
            <w:rFonts w:hint="eastAsia"/>
          </w:rPr>
          <w:t>礼物</w:t>
        </w:r>
      </w:ins>
      <w:ins w:id="22" w:author="don" w:date="2015-02-16T17:04:00Z">
        <w:r>
          <w:rPr>
            <w:rFonts w:hint="eastAsia"/>
          </w:rPr>
          <w:t>名称</w:t>
        </w:r>
        <w:r>
          <w:t>”</w:t>
        </w:r>
      </w:ins>
    </w:p>
    <w:p w14:paraId="61A75866" w14:textId="77777777" w:rsidR="00557753" w:rsidRDefault="00557753" w:rsidP="00D03FB3">
      <w:pPr>
        <w:rPr>
          <w:ins w:id="23" w:author="don" w:date="2015-02-16T17:02:00Z"/>
        </w:rPr>
      </w:pPr>
      <w:ins w:id="24" w:author="don" w:date="2015-02-16T17:04:00Z">
        <w:r>
          <w:rPr>
            <w:rFonts w:hint="eastAsia"/>
          </w:rPr>
          <w:t>文字随着屏幕上的礼物慢慢往上升，然后渐隐</w:t>
        </w:r>
      </w:ins>
      <w:ins w:id="25" w:author="don" w:date="2015-02-16T17:05:00Z">
        <w:r>
          <w:rPr>
            <w:rFonts w:hint="eastAsia"/>
          </w:rPr>
          <w:t>消失。</w:t>
        </w:r>
      </w:ins>
    </w:p>
    <w:p w14:paraId="6BF71CD7" w14:textId="77777777" w:rsidR="00BA583D" w:rsidRDefault="00BA583D" w:rsidP="00D03FB3"/>
    <w:p w14:paraId="021A5181" w14:textId="77777777" w:rsidR="00766D14" w:rsidRPr="00766D14" w:rsidRDefault="00897600" w:rsidP="00D03FB3">
      <w:r>
        <w:rPr>
          <w:rFonts w:hint="eastAsia"/>
        </w:rPr>
        <w:t>注：</w:t>
      </w:r>
      <w:r w:rsidR="00766D14">
        <w:rPr>
          <w:rFonts w:hint="eastAsia"/>
        </w:rPr>
        <w:t>如果房间未开播，也可以送礼物，默认送给此房间的主播。</w:t>
      </w:r>
    </w:p>
    <w:p w14:paraId="46B57CD5" w14:textId="77777777" w:rsidR="00104C99" w:rsidRDefault="00104C99" w:rsidP="00D03FB3"/>
    <w:p w14:paraId="3B82CF59" w14:textId="77777777" w:rsidR="00104C99" w:rsidRPr="00B459BD" w:rsidRDefault="00B459BD" w:rsidP="00D066DC">
      <w:pPr>
        <w:pStyle w:val="2"/>
      </w:pPr>
      <w:r w:rsidRPr="00B459BD">
        <w:rPr>
          <w:rFonts w:hint="eastAsia"/>
        </w:rPr>
        <w:t>充值</w:t>
      </w:r>
      <w:r w:rsidRPr="00B459BD">
        <w:rPr>
          <w:rFonts w:hint="eastAsia"/>
        </w:rPr>
        <w:t>/VIP/</w:t>
      </w:r>
      <w:r w:rsidRPr="00B459BD">
        <w:rPr>
          <w:rFonts w:hint="eastAsia"/>
        </w:rPr>
        <w:t>我的座驾：</w:t>
      </w:r>
    </w:p>
    <w:p w14:paraId="24595D41" w14:textId="77777777" w:rsidR="001A0F3D" w:rsidRDefault="00936896" w:rsidP="00D03FB3">
      <w:r>
        <w:rPr>
          <w:rFonts w:hint="eastAsia"/>
        </w:rPr>
        <w:t>点充值：</w:t>
      </w:r>
      <w:r w:rsidR="00780369">
        <w:rPr>
          <w:rFonts w:hint="eastAsia"/>
        </w:rPr>
        <w:t>新开窗口到充值页面</w:t>
      </w:r>
      <w:r>
        <w:rPr>
          <w:rFonts w:hint="eastAsia"/>
        </w:rPr>
        <w:t>。</w:t>
      </w:r>
    </w:p>
    <w:p w14:paraId="135B4AE0" w14:textId="77777777" w:rsidR="00936896" w:rsidRDefault="00936896" w:rsidP="00D03FB3">
      <w:r>
        <w:rPr>
          <w:rFonts w:hint="eastAsia"/>
        </w:rPr>
        <w:t>VIP</w:t>
      </w:r>
      <w:r>
        <w:rPr>
          <w:rFonts w:hint="eastAsia"/>
        </w:rPr>
        <w:t>：新开窗口到</w:t>
      </w:r>
      <w:r>
        <w:rPr>
          <w:rFonts w:hint="eastAsia"/>
        </w:rPr>
        <w:t>VIP</w:t>
      </w:r>
      <w:r>
        <w:rPr>
          <w:rFonts w:hint="eastAsia"/>
        </w:rPr>
        <w:t>购买页。</w:t>
      </w:r>
    </w:p>
    <w:p w14:paraId="3054390F" w14:textId="77777777" w:rsidR="00936896" w:rsidRDefault="00936896" w:rsidP="00D03FB3">
      <w:r>
        <w:rPr>
          <w:rFonts w:hint="eastAsia"/>
        </w:rPr>
        <w:t>我的座驾：新开窗口到个人中心——我的道具——我的座驾（目前处理方法）</w:t>
      </w:r>
    </w:p>
    <w:p w14:paraId="2A1DCB71" w14:textId="77777777" w:rsidR="00936896" w:rsidRPr="00936896" w:rsidRDefault="00936896" w:rsidP="00D03FB3">
      <w:r>
        <w:rPr>
          <w:rFonts w:hint="eastAsia"/>
        </w:rPr>
        <w:t>需求为：点我的座驾会弹出浮层，里面有用户目前所拥有的座驾，可以启用和停用</w:t>
      </w:r>
      <w:r w:rsidR="0043391D">
        <w:rPr>
          <w:rFonts w:hint="eastAsia"/>
        </w:rPr>
        <w:t>，以及可以设定在某个房间使用某款座驾</w:t>
      </w:r>
      <w:r>
        <w:rPr>
          <w:rFonts w:hint="eastAsia"/>
        </w:rPr>
        <w:t>。</w:t>
      </w:r>
    </w:p>
    <w:p w14:paraId="54128378" w14:textId="77777777" w:rsidR="001A0F3D" w:rsidRDefault="001A0F3D" w:rsidP="00D03FB3"/>
    <w:p w14:paraId="654A6F21" w14:textId="77777777" w:rsidR="00DA0C2D" w:rsidRPr="00B459BD" w:rsidRDefault="00DA0C2D" w:rsidP="00D066DC">
      <w:pPr>
        <w:pStyle w:val="2"/>
      </w:pPr>
      <w:r>
        <w:rPr>
          <w:rFonts w:hint="eastAsia"/>
        </w:rPr>
        <w:t>场榜</w:t>
      </w:r>
      <w:r w:rsidR="00BB40AA">
        <w:rPr>
          <w:rFonts w:hint="eastAsia"/>
        </w:rPr>
        <w:t>/</w:t>
      </w:r>
      <w:r>
        <w:rPr>
          <w:rFonts w:hint="eastAsia"/>
        </w:rPr>
        <w:t>（日榜）</w:t>
      </w:r>
      <w:r>
        <w:rPr>
          <w:rFonts w:hint="eastAsia"/>
        </w:rPr>
        <w:t>/</w:t>
      </w:r>
      <w:r>
        <w:rPr>
          <w:rFonts w:hint="eastAsia"/>
        </w:rPr>
        <w:t>总榜</w:t>
      </w:r>
      <w:r w:rsidRPr="00B459BD">
        <w:rPr>
          <w:rFonts w:hint="eastAsia"/>
        </w:rPr>
        <w:t>：</w:t>
      </w:r>
    </w:p>
    <w:p w14:paraId="73962B56" w14:textId="77777777" w:rsidR="004C57C5" w:rsidRDefault="004C57C5" w:rsidP="00BB40AA">
      <w:r>
        <w:rPr>
          <w:rFonts w:hint="eastAsia"/>
        </w:rPr>
        <w:t>场榜：</w:t>
      </w:r>
    </w:p>
    <w:p w14:paraId="63098717" w14:textId="77777777" w:rsidR="00BB40AA" w:rsidRDefault="00BB40AA" w:rsidP="00BB40AA">
      <w:r>
        <w:rPr>
          <w:rFonts w:hint="eastAsia"/>
        </w:rPr>
        <w:t>场榜为本场直播开播以来所有送给主播礼物的用户按照所送礼物价值的累计额度排行。</w:t>
      </w:r>
    </w:p>
    <w:p w14:paraId="7F905924" w14:textId="77777777" w:rsidR="00D702A1" w:rsidRDefault="00BB40AA" w:rsidP="00BB40AA">
      <w:r>
        <w:rPr>
          <w:rFonts w:hint="eastAsia"/>
        </w:rPr>
        <w:lastRenderedPageBreak/>
        <w:t>榜单</w:t>
      </w:r>
      <w:r w:rsidR="004D7C09">
        <w:rPr>
          <w:rFonts w:hint="eastAsia"/>
        </w:rPr>
        <w:t>人数</w:t>
      </w:r>
      <w:r>
        <w:rPr>
          <w:rFonts w:hint="eastAsia"/>
        </w:rPr>
        <w:t>限</w:t>
      </w:r>
      <w:r w:rsidR="004D7C09">
        <w:rPr>
          <w:rFonts w:hint="eastAsia"/>
        </w:rPr>
        <w:t>前</w:t>
      </w:r>
      <w:r w:rsidR="00527532">
        <w:rPr>
          <w:rFonts w:hint="eastAsia"/>
        </w:rPr>
        <w:t>3</w:t>
      </w:r>
      <w:r w:rsidR="004D7C09">
        <w:rPr>
          <w:rFonts w:hint="eastAsia"/>
        </w:rPr>
        <w:t>0</w:t>
      </w:r>
      <w:r w:rsidR="004D7C09">
        <w:rPr>
          <w:rFonts w:hint="eastAsia"/>
        </w:rPr>
        <w:t>个名额</w:t>
      </w:r>
      <w:r>
        <w:rPr>
          <w:rFonts w:hint="eastAsia"/>
        </w:rPr>
        <w:t>。</w:t>
      </w:r>
    </w:p>
    <w:p w14:paraId="5FB8A779" w14:textId="77777777" w:rsidR="009B28C8" w:rsidRDefault="009B28C8" w:rsidP="009B28C8">
      <w:r>
        <w:rPr>
          <w:rFonts w:hint="eastAsia"/>
        </w:rPr>
        <w:t>前三名版式上做特殊样式处理</w:t>
      </w:r>
      <w:r w:rsidRPr="00D702A1">
        <w:rPr>
          <w:rFonts w:hint="eastAsia"/>
        </w:rPr>
        <w:t>，显示</w:t>
      </w:r>
      <w:r>
        <w:rPr>
          <w:rFonts w:hint="eastAsia"/>
        </w:rPr>
        <w:t>：</w:t>
      </w:r>
      <w:r w:rsidR="00CF7B86">
        <w:t>”</w:t>
      </w:r>
      <w:r>
        <w:rPr>
          <w:rFonts w:hint="eastAsia"/>
        </w:rPr>
        <w:t>名次</w:t>
      </w:r>
      <w:r w:rsidR="00CF7B86">
        <w:t>”</w:t>
      </w:r>
      <w:r>
        <w:rPr>
          <w:rFonts w:hint="eastAsia"/>
        </w:rPr>
        <w:t>+</w:t>
      </w:r>
      <w:r w:rsidR="00CF7B86">
        <w:t>”</w:t>
      </w:r>
      <w:r w:rsidRPr="00D702A1">
        <w:rPr>
          <w:rFonts w:hint="eastAsia"/>
        </w:rPr>
        <w:t>头像</w:t>
      </w:r>
      <w:r w:rsidR="00CF7B86">
        <w:t>”</w:t>
      </w:r>
      <w:r>
        <w:rPr>
          <w:rFonts w:hint="eastAsia"/>
        </w:rPr>
        <w:t>+</w:t>
      </w:r>
      <w:r w:rsidR="00CF7B86">
        <w:t>”</w:t>
      </w:r>
      <w:r w:rsidRPr="00D702A1">
        <w:rPr>
          <w:rFonts w:hint="eastAsia"/>
        </w:rPr>
        <w:t>昵称</w:t>
      </w:r>
      <w:r w:rsidR="00CF7B86">
        <w:t>”</w:t>
      </w:r>
      <w:r>
        <w:rPr>
          <w:rFonts w:hint="eastAsia"/>
        </w:rPr>
        <w:t>+</w:t>
      </w:r>
      <w:r w:rsidR="00CF7B86">
        <w:t>”</w:t>
      </w:r>
      <w:r w:rsidRPr="00D702A1">
        <w:rPr>
          <w:rFonts w:hint="eastAsia"/>
        </w:rPr>
        <w:t>送礼价值</w:t>
      </w:r>
      <w:r w:rsidRPr="00D702A1">
        <w:rPr>
          <w:rFonts w:hint="eastAsia"/>
        </w:rPr>
        <w:t>U</w:t>
      </w:r>
      <w:r w:rsidRPr="00D702A1">
        <w:rPr>
          <w:rFonts w:hint="eastAsia"/>
        </w:rPr>
        <w:t>币总数</w:t>
      </w:r>
      <w:r w:rsidR="00CF7B86">
        <w:t>”</w:t>
      </w:r>
      <w:r w:rsidRPr="00D702A1">
        <w:rPr>
          <w:rFonts w:hint="eastAsia"/>
        </w:rPr>
        <w:t>。</w:t>
      </w:r>
    </w:p>
    <w:p w14:paraId="49FDAE4A" w14:textId="77777777" w:rsidR="009B28C8" w:rsidRDefault="009B28C8" w:rsidP="009B28C8">
      <w:r>
        <w:rPr>
          <w:rFonts w:hint="eastAsia"/>
        </w:rPr>
        <w:t>其他名次显示：</w:t>
      </w:r>
      <w:r w:rsidR="00CF7B86">
        <w:t>”</w:t>
      </w:r>
      <w:r>
        <w:rPr>
          <w:rFonts w:hint="eastAsia"/>
        </w:rPr>
        <w:t>名次</w:t>
      </w:r>
      <w:r w:rsidR="00CF7B86">
        <w:t>”</w:t>
      </w:r>
      <w:r>
        <w:rPr>
          <w:rFonts w:hint="eastAsia"/>
        </w:rPr>
        <w:t>+</w:t>
      </w:r>
      <w:r w:rsidR="00CF7B86">
        <w:t>”</w:t>
      </w:r>
      <w:r>
        <w:rPr>
          <w:rFonts w:hint="eastAsia"/>
        </w:rPr>
        <w:t>昵称</w:t>
      </w:r>
      <w:r w:rsidR="00CF7B86">
        <w:t>”</w:t>
      </w:r>
      <w:r>
        <w:rPr>
          <w:rFonts w:hint="eastAsia"/>
        </w:rPr>
        <w:t>+</w:t>
      </w:r>
      <w:r w:rsidR="00CF7B86">
        <w:t>”</w:t>
      </w:r>
      <w:r w:rsidRPr="00D702A1">
        <w:rPr>
          <w:rFonts w:hint="eastAsia"/>
        </w:rPr>
        <w:t>送礼价值</w:t>
      </w:r>
      <w:r w:rsidRPr="00D702A1">
        <w:rPr>
          <w:rFonts w:hint="eastAsia"/>
        </w:rPr>
        <w:t>U</w:t>
      </w:r>
      <w:r w:rsidRPr="00D702A1">
        <w:rPr>
          <w:rFonts w:hint="eastAsia"/>
        </w:rPr>
        <w:t>币总数</w:t>
      </w:r>
      <w:r w:rsidR="00CF7B86">
        <w:t>”</w:t>
      </w:r>
      <w:r w:rsidRPr="00D702A1">
        <w:rPr>
          <w:rFonts w:hint="eastAsia"/>
        </w:rPr>
        <w:t>。</w:t>
      </w:r>
    </w:p>
    <w:p w14:paraId="241424DA" w14:textId="77777777" w:rsidR="001A0F3D" w:rsidRDefault="00BB40AA" w:rsidP="00BB40AA">
      <w:r>
        <w:rPr>
          <w:rFonts w:hint="eastAsia"/>
        </w:rPr>
        <w:t>场榜规则：从本场直播开始起计算，直播结束后榜单不清零一直显示，到下</w:t>
      </w:r>
      <w:r>
        <w:rPr>
          <w:rFonts w:hint="eastAsia"/>
        </w:rPr>
        <w:t>1</w:t>
      </w:r>
      <w:r>
        <w:rPr>
          <w:rFonts w:hint="eastAsia"/>
        </w:rPr>
        <w:t>场直播开始时，上</w:t>
      </w:r>
      <w:r>
        <w:rPr>
          <w:rFonts w:hint="eastAsia"/>
        </w:rPr>
        <w:t>1</w:t>
      </w:r>
      <w:r>
        <w:rPr>
          <w:rFonts w:hint="eastAsia"/>
        </w:rPr>
        <w:t>场的榜单清零，重新计算新的榜单。</w:t>
      </w:r>
    </w:p>
    <w:p w14:paraId="33D67C1D" w14:textId="77777777" w:rsidR="000339C6" w:rsidRDefault="000339C6" w:rsidP="00BB40AA"/>
    <w:p w14:paraId="466431DC" w14:textId="77777777" w:rsidR="00BB40AA" w:rsidRPr="003174AD" w:rsidRDefault="004C57C5" w:rsidP="00BB40AA">
      <w:pPr>
        <w:rPr>
          <w:i/>
          <w:strike/>
        </w:rPr>
      </w:pPr>
      <w:r w:rsidRPr="003174AD">
        <w:rPr>
          <w:rFonts w:hint="eastAsia"/>
          <w:i/>
          <w:strike/>
        </w:rPr>
        <w:t>日榜：</w:t>
      </w:r>
    </w:p>
    <w:p w14:paraId="0CD9B026" w14:textId="77777777" w:rsidR="004C57C5" w:rsidRPr="003174AD" w:rsidRDefault="004C57C5" w:rsidP="004C57C5">
      <w:pPr>
        <w:rPr>
          <w:i/>
          <w:strike/>
        </w:rPr>
      </w:pPr>
      <w:r w:rsidRPr="003174AD">
        <w:rPr>
          <w:rFonts w:hint="eastAsia"/>
          <w:i/>
          <w:strike/>
        </w:rPr>
        <w:t>日榜为本直播间当天开播以来所有送给主播礼物的用户按照所送礼物价值的累计额度排行。</w:t>
      </w:r>
    </w:p>
    <w:p w14:paraId="16475283" w14:textId="77777777" w:rsidR="00D702A1" w:rsidRPr="003174AD" w:rsidRDefault="00527532" w:rsidP="004C57C5">
      <w:pPr>
        <w:rPr>
          <w:i/>
          <w:strike/>
        </w:rPr>
      </w:pPr>
      <w:r w:rsidRPr="003174AD">
        <w:rPr>
          <w:rFonts w:hint="eastAsia"/>
          <w:i/>
          <w:strike/>
        </w:rPr>
        <w:t>榜单人数限前</w:t>
      </w:r>
      <w:r w:rsidRPr="003174AD">
        <w:rPr>
          <w:rFonts w:hint="eastAsia"/>
          <w:i/>
          <w:strike/>
        </w:rPr>
        <w:t>30</w:t>
      </w:r>
      <w:r w:rsidRPr="003174AD">
        <w:rPr>
          <w:rFonts w:hint="eastAsia"/>
          <w:i/>
          <w:strike/>
        </w:rPr>
        <w:t>个名额。</w:t>
      </w:r>
    </w:p>
    <w:p w14:paraId="4935219D" w14:textId="77777777" w:rsidR="009B28C8" w:rsidRPr="009B28C8" w:rsidRDefault="009B28C8" w:rsidP="009B28C8">
      <w:pPr>
        <w:rPr>
          <w:i/>
          <w:strike/>
        </w:rPr>
      </w:pPr>
      <w:r w:rsidRPr="009B28C8">
        <w:rPr>
          <w:rFonts w:hint="eastAsia"/>
          <w:i/>
          <w:strike/>
        </w:rPr>
        <w:t>前三名版式上做特殊样式处理，显示：</w:t>
      </w:r>
      <w:r w:rsidR="00CF7B86">
        <w:rPr>
          <w:i/>
          <w:strike/>
        </w:rPr>
        <w:t>”</w:t>
      </w:r>
      <w:r w:rsidRPr="009B28C8">
        <w:rPr>
          <w:rFonts w:hint="eastAsia"/>
          <w:i/>
          <w:strike/>
        </w:rPr>
        <w:t>名次</w:t>
      </w:r>
      <w:r w:rsidR="00CF7B86">
        <w:rPr>
          <w:i/>
          <w:strike/>
        </w:rPr>
        <w:t>”</w:t>
      </w:r>
      <w:r w:rsidRPr="009B28C8">
        <w:rPr>
          <w:rFonts w:hint="eastAsia"/>
          <w:i/>
          <w:strike/>
        </w:rPr>
        <w:t>+</w:t>
      </w:r>
      <w:r w:rsidR="00CF7B86">
        <w:rPr>
          <w:i/>
          <w:strike/>
        </w:rPr>
        <w:t>”</w:t>
      </w:r>
      <w:r w:rsidRPr="009B28C8">
        <w:rPr>
          <w:rFonts w:hint="eastAsia"/>
          <w:i/>
          <w:strike/>
        </w:rPr>
        <w:t>头像</w:t>
      </w:r>
      <w:r w:rsidR="00CF7B86">
        <w:rPr>
          <w:i/>
          <w:strike/>
        </w:rPr>
        <w:t>”</w:t>
      </w:r>
      <w:r w:rsidRPr="009B28C8">
        <w:rPr>
          <w:rFonts w:hint="eastAsia"/>
          <w:i/>
          <w:strike/>
        </w:rPr>
        <w:t>+</w:t>
      </w:r>
      <w:r w:rsidR="00CF7B86">
        <w:rPr>
          <w:i/>
          <w:strike/>
        </w:rPr>
        <w:t>”</w:t>
      </w:r>
      <w:r w:rsidRPr="009B28C8">
        <w:rPr>
          <w:rFonts w:hint="eastAsia"/>
          <w:i/>
          <w:strike/>
        </w:rPr>
        <w:t>昵称</w:t>
      </w:r>
      <w:r w:rsidR="00CF7B86">
        <w:rPr>
          <w:i/>
          <w:strike/>
        </w:rPr>
        <w:t>”</w:t>
      </w:r>
      <w:r w:rsidRPr="009B28C8">
        <w:rPr>
          <w:rFonts w:hint="eastAsia"/>
          <w:i/>
          <w:strike/>
        </w:rPr>
        <w:t>+</w:t>
      </w:r>
      <w:r w:rsidR="00CF7B86">
        <w:rPr>
          <w:i/>
          <w:strike/>
        </w:rPr>
        <w:t>”</w:t>
      </w:r>
      <w:r w:rsidRPr="009B28C8">
        <w:rPr>
          <w:rFonts w:hint="eastAsia"/>
          <w:i/>
          <w:strike/>
        </w:rPr>
        <w:t>送礼价值</w:t>
      </w:r>
      <w:r w:rsidRPr="009B28C8">
        <w:rPr>
          <w:rFonts w:hint="eastAsia"/>
          <w:i/>
          <w:strike/>
        </w:rPr>
        <w:t>U</w:t>
      </w:r>
      <w:r w:rsidRPr="009B28C8">
        <w:rPr>
          <w:rFonts w:hint="eastAsia"/>
          <w:i/>
          <w:strike/>
        </w:rPr>
        <w:t>币总数</w:t>
      </w:r>
      <w:r w:rsidR="00CF7B86">
        <w:rPr>
          <w:i/>
          <w:strike/>
        </w:rPr>
        <w:t>”</w:t>
      </w:r>
      <w:r w:rsidRPr="009B28C8">
        <w:rPr>
          <w:rFonts w:hint="eastAsia"/>
          <w:i/>
          <w:strike/>
        </w:rPr>
        <w:t>。</w:t>
      </w:r>
    </w:p>
    <w:p w14:paraId="16575C74" w14:textId="77777777" w:rsidR="004C57C5" w:rsidRPr="003174AD" w:rsidRDefault="009B28C8" w:rsidP="009B28C8">
      <w:pPr>
        <w:rPr>
          <w:i/>
          <w:strike/>
        </w:rPr>
      </w:pPr>
      <w:r w:rsidRPr="009B28C8">
        <w:rPr>
          <w:rFonts w:hint="eastAsia"/>
          <w:i/>
          <w:strike/>
        </w:rPr>
        <w:t>其他名次显示：</w:t>
      </w:r>
      <w:r w:rsidR="00CF7B86">
        <w:rPr>
          <w:i/>
          <w:strike/>
        </w:rPr>
        <w:t>”</w:t>
      </w:r>
      <w:r w:rsidRPr="009B28C8">
        <w:rPr>
          <w:rFonts w:hint="eastAsia"/>
          <w:i/>
          <w:strike/>
        </w:rPr>
        <w:t>名次</w:t>
      </w:r>
      <w:r w:rsidR="00CF7B86">
        <w:rPr>
          <w:i/>
          <w:strike/>
        </w:rPr>
        <w:t>”</w:t>
      </w:r>
      <w:r w:rsidRPr="009B28C8">
        <w:rPr>
          <w:rFonts w:hint="eastAsia"/>
          <w:i/>
          <w:strike/>
        </w:rPr>
        <w:t>+</w:t>
      </w:r>
      <w:r w:rsidR="00CF7B86">
        <w:rPr>
          <w:i/>
          <w:strike/>
        </w:rPr>
        <w:t>”</w:t>
      </w:r>
      <w:r w:rsidRPr="009B28C8">
        <w:rPr>
          <w:rFonts w:hint="eastAsia"/>
          <w:i/>
          <w:strike/>
        </w:rPr>
        <w:t>昵称</w:t>
      </w:r>
      <w:r w:rsidR="00CF7B86">
        <w:rPr>
          <w:i/>
          <w:strike/>
        </w:rPr>
        <w:t>”</w:t>
      </w:r>
      <w:r w:rsidRPr="009B28C8">
        <w:rPr>
          <w:rFonts w:hint="eastAsia"/>
          <w:i/>
          <w:strike/>
        </w:rPr>
        <w:t>+</w:t>
      </w:r>
      <w:r w:rsidR="00CF7B86">
        <w:rPr>
          <w:i/>
          <w:strike/>
        </w:rPr>
        <w:t>”</w:t>
      </w:r>
      <w:r w:rsidRPr="009B28C8">
        <w:rPr>
          <w:rFonts w:hint="eastAsia"/>
          <w:i/>
          <w:strike/>
        </w:rPr>
        <w:t>送礼价值</w:t>
      </w:r>
      <w:r w:rsidRPr="009B28C8">
        <w:rPr>
          <w:rFonts w:hint="eastAsia"/>
          <w:i/>
          <w:strike/>
        </w:rPr>
        <w:t>U</w:t>
      </w:r>
      <w:r w:rsidRPr="009B28C8">
        <w:rPr>
          <w:rFonts w:hint="eastAsia"/>
          <w:i/>
          <w:strike/>
        </w:rPr>
        <w:t>币总数</w:t>
      </w:r>
      <w:r w:rsidR="00CF7B86">
        <w:rPr>
          <w:i/>
          <w:strike/>
        </w:rPr>
        <w:t>”</w:t>
      </w:r>
      <w:r w:rsidRPr="009B28C8">
        <w:rPr>
          <w:rFonts w:hint="eastAsia"/>
          <w:i/>
          <w:strike/>
        </w:rPr>
        <w:t>。</w:t>
      </w:r>
      <w:r w:rsidR="004C57C5" w:rsidRPr="003174AD">
        <w:rPr>
          <w:rFonts w:hint="eastAsia"/>
          <w:i/>
          <w:strike/>
        </w:rPr>
        <w:t>场榜规则：以一个自然天</w:t>
      </w:r>
      <w:r w:rsidR="004C57C5" w:rsidRPr="003174AD">
        <w:rPr>
          <w:rFonts w:hint="eastAsia"/>
          <w:i/>
          <w:strike/>
        </w:rPr>
        <w:t>0:00:00~23:59:00</w:t>
      </w:r>
      <w:r w:rsidR="004C57C5" w:rsidRPr="003174AD">
        <w:rPr>
          <w:rFonts w:hint="eastAsia"/>
          <w:i/>
          <w:strike/>
        </w:rPr>
        <w:t>为时间单位，累计计算本直播间当天所有直播时段内的送礼信息，到下第二天时，前一天榜单清零，重新计算新的榜单。</w:t>
      </w:r>
    </w:p>
    <w:p w14:paraId="30828E81" w14:textId="77777777" w:rsidR="001A0F3D" w:rsidRDefault="001A3147" w:rsidP="00D03FB3">
      <w:r>
        <w:rPr>
          <w:rFonts w:hint="eastAsia"/>
        </w:rPr>
        <w:t>注：</w:t>
      </w:r>
      <w:r w:rsidR="00BB40AA">
        <w:rPr>
          <w:rFonts w:hint="eastAsia"/>
        </w:rPr>
        <w:t>目前站上的规则应该是场榜</w:t>
      </w:r>
      <w:r w:rsidR="00930A70">
        <w:rPr>
          <w:rFonts w:hint="eastAsia"/>
        </w:rPr>
        <w:t>规则，</w:t>
      </w:r>
      <w:r w:rsidR="00BB40AA">
        <w:rPr>
          <w:rFonts w:hint="eastAsia"/>
        </w:rPr>
        <w:t>但</w:t>
      </w:r>
      <w:r w:rsidR="00930A70">
        <w:rPr>
          <w:rFonts w:hint="eastAsia"/>
        </w:rPr>
        <w:t>榜单</w:t>
      </w:r>
      <w:r w:rsidR="00BB40AA">
        <w:rPr>
          <w:rFonts w:hint="eastAsia"/>
        </w:rPr>
        <w:t>显示的名字是日榜，这个不对</w:t>
      </w:r>
      <w:r w:rsidR="00676510">
        <w:rPr>
          <w:rFonts w:hint="eastAsia"/>
        </w:rPr>
        <w:t>，正确的应该使用“场榜榜单”</w:t>
      </w:r>
      <w:r w:rsidR="00BB40AA">
        <w:rPr>
          <w:rFonts w:hint="eastAsia"/>
        </w:rPr>
        <w:t>。</w:t>
      </w:r>
    </w:p>
    <w:p w14:paraId="1BA1C5D4" w14:textId="77777777" w:rsidR="000339C6" w:rsidRDefault="000339C6" w:rsidP="00D03FB3"/>
    <w:p w14:paraId="282F1D20" w14:textId="77777777" w:rsidR="00154508" w:rsidRDefault="004D7C09" w:rsidP="00154508">
      <w:r>
        <w:rPr>
          <w:rFonts w:hint="eastAsia"/>
        </w:rPr>
        <w:t>总</w:t>
      </w:r>
      <w:r w:rsidR="00154508">
        <w:rPr>
          <w:rFonts w:hint="eastAsia"/>
        </w:rPr>
        <w:t>榜：</w:t>
      </w:r>
    </w:p>
    <w:p w14:paraId="327D1690" w14:textId="77777777" w:rsidR="00154508" w:rsidRDefault="004D7C09" w:rsidP="00154508">
      <w:r>
        <w:rPr>
          <w:rFonts w:hint="eastAsia"/>
        </w:rPr>
        <w:t>总</w:t>
      </w:r>
      <w:r w:rsidR="00154508">
        <w:rPr>
          <w:rFonts w:hint="eastAsia"/>
        </w:rPr>
        <w:t>榜为本直播</w:t>
      </w:r>
      <w:r>
        <w:rPr>
          <w:rFonts w:hint="eastAsia"/>
        </w:rPr>
        <w:t>间自</w:t>
      </w:r>
      <w:r w:rsidR="00154508">
        <w:rPr>
          <w:rFonts w:hint="eastAsia"/>
        </w:rPr>
        <w:t>开播以来所有送给主播礼物的用户按照所送礼物价值的累计额度排行。</w:t>
      </w:r>
    </w:p>
    <w:p w14:paraId="03D76629" w14:textId="77777777" w:rsidR="00D702A1" w:rsidRDefault="00527532" w:rsidP="00527532">
      <w:r>
        <w:rPr>
          <w:rFonts w:hint="eastAsia"/>
        </w:rPr>
        <w:t>榜单人数限前</w:t>
      </w:r>
      <w:r w:rsidR="0045315E">
        <w:rPr>
          <w:rFonts w:hint="eastAsia"/>
        </w:rPr>
        <w:t>3</w:t>
      </w:r>
      <w:r>
        <w:rPr>
          <w:rFonts w:hint="eastAsia"/>
        </w:rPr>
        <w:t>0</w:t>
      </w:r>
      <w:r>
        <w:rPr>
          <w:rFonts w:hint="eastAsia"/>
        </w:rPr>
        <w:t>个名额。</w:t>
      </w:r>
    </w:p>
    <w:p w14:paraId="7976F02F" w14:textId="77777777" w:rsidR="00527532" w:rsidRDefault="00527532" w:rsidP="00527532">
      <w:r>
        <w:rPr>
          <w:rFonts w:hint="eastAsia"/>
        </w:rPr>
        <w:t>前三名版式上做特殊样式处理</w:t>
      </w:r>
      <w:r w:rsidR="00D702A1" w:rsidRPr="00D702A1">
        <w:rPr>
          <w:rFonts w:hint="eastAsia"/>
        </w:rPr>
        <w:t>，显示</w:t>
      </w:r>
      <w:r w:rsidR="005369BC">
        <w:rPr>
          <w:rFonts w:hint="eastAsia"/>
        </w:rPr>
        <w:t>：</w:t>
      </w:r>
      <w:r w:rsidR="00CF7B86">
        <w:t>”</w:t>
      </w:r>
      <w:r w:rsidR="005369BC">
        <w:rPr>
          <w:rFonts w:hint="eastAsia"/>
        </w:rPr>
        <w:t>名次</w:t>
      </w:r>
      <w:r w:rsidR="00CF7B86">
        <w:t>”</w:t>
      </w:r>
      <w:r w:rsidR="005369BC">
        <w:rPr>
          <w:rFonts w:hint="eastAsia"/>
        </w:rPr>
        <w:t>+</w:t>
      </w:r>
      <w:r w:rsidR="00CF7B86">
        <w:t>”</w:t>
      </w:r>
      <w:r w:rsidR="00D702A1" w:rsidRPr="00D702A1">
        <w:rPr>
          <w:rFonts w:hint="eastAsia"/>
        </w:rPr>
        <w:t>头像</w:t>
      </w:r>
      <w:r w:rsidR="00CF7B86">
        <w:t>”</w:t>
      </w:r>
      <w:r w:rsidR="005369BC">
        <w:rPr>
          <w:rFonts w:hint="eastAsia"/>
        </w:rPr>
        <w:t>+</w:t>
      </w:r>
      <w:r w:rsidR="00CF7B86">
        <w:t>”</w:t>
      </w:r>
      <w:r w:rsidR="00D702A1" w:rsidRPr="00D702A1">
        <w:rPr>
          <w:rFonts w:hint="eastAsia"/>
        </w:rPr>
        <w:t>昵称</w:t>
      </w:r>
      <w:r w:rsidR="00CF7B86">
        <w:t>”</w:t>
      </w:r>
      <w:r w:rsidR="005369BC">
        <w:rPr>
          <w:rFonts w:hint="eastAsia"/>
        </w:rPr>
        <w:t>+</w:t>
      </w:r>
      <w:r w:rsidR="00CF7B86">
        <w:t>”</w:t>
      </w:r>
      <w:r w:rsidR="00D702A1" w:rsidRPr="00D702A1">
        <w:rPr>
          <w:rFonts w:hint="eastAsia"/>
        </w:rPr>
        <w:t>送礼价值</w:t>
      </w:r>
      <w:r w:rsidR="00D702A1" w:rsidRPr="00D702A1">
        <w:rPr>
          <w:rFonts w:hint="eastAsia"/>
        </w:rPr>
        <w:t>U</w:t>
      </w:r>
      <w:r w:rsidR="00D702A1" w:rsidRPr="00D702A1">
        <w:rPr>
          <w:rFonts w:hint="eastAsia"/>
        </w:rPr>
        <w:t>币总数</w:t>
      </w:r>
      <w:r w:rsidR="00CF7B86">
        <w:t>”</w:t>
      </w:r>
      <w:r w:rsidR="00D702A1" w:rsidRPr="00D702A1">
        <w:rPr>
          <w:rFonts w:hint="eastAsia"/>
        </w:rPr>
        <w:t>。</w:t>
      </w:r>
    </w:p>
    <w:p w14:paraId="62E92B3D" w14:textId="77777777" w:rsidR="005369BC" w:rsidRDefault="005369BC" w:rsidP="00527532">
      <w:r>
        <w:rPr>
          <w:rFonts w:hint="eastAsia"/>
        </w:rPr>
        <w:t>其他名次显示：</w:t>
      </w:r>
      <w:r w:rsidR="00CF7B86">
        <w:t>”</w:t>
      </w:r>
      <w:r>
        <w:rPr>
          <w:rFonts w:hint="eastAsia"/>
        </w:rPr>
        <w:t>名次</w:t>
      </w:r>
      <w:r w:rsidR="00CF7B86">
        <w:t>”</w:t>
      </w:r>
      <w:r>
        <w:rPr>
          <w:rFonts w:hint="eastAsia"/>
        </w:rPr>
        <w:t>+</w:t>
      </w:r>
      <w:r w:rsidR="00CF7B86">
        <w:t>”</w:t>
      </w:r>
      <w:r>
        <w:rPr>
          <w:rFonts w:hint="eastAsia"/>
        </w:rPr>
        <w:t>昵称</w:t>
      </w:r>
      <w:r w:rsidR="00CF7B86">
        <w:t>”</w:t>
      </w:r>
      <w:r>
        <w:rPr>
          <w:rFonts w:hint="eastAsia"/>
        </w:rPr>
        <w:t>+</w:t>
      </w:r>
      <w:r w:rsidR="00CF7B86">
        <w:t>”</w:t>
      </w:r>
      <w:r w:rsidRPr="00D702A1">
        <w:rPr>
          <w:rFonts w:hint="eastAsia"/>
        </w:rPr>
        <w:t>送礼价值</w:t>
      </w:r>
      <w:r w:rsidRPr="00D702A1">
        <w:rPr>
          <w:rFonts w:hint="eastAsia"/>
        </w:rPr>
        <w:t>U</w:t>
      </w:r>
      <w:r w:rsidRPr="00D702A1">
        <w:rPr>
          <w:rFonts w:hint="eastAsia"/>
        </w:rPr>
        <w:t>币总数</w:t>
      </w:r>
      <w:r w:rsidR="00CF7B86">
        <w:t>”</w:t>
      </w:r>
      <w:r w:rsidRPr="00D702A1">
        <w:rPr>
          <w:rFonts w:hint="eastAsia"/>
        </w:rPr>
        <w:t>。</w:t>
      </w:r>
    </w:p>
    <w:p w14:paraId="262CC038" w14:textId="77777777" w:rsidR="00154508" w:rsidRDefault="00154508" w:rsidP="00154508">
      <w:r>
        <w:rPr>
          <w:rFonts w:hint="eastAsia"/>
        </w:rPr>
        <w:t>场榜规则：从本直播</w:t>
      </w:r>
      <w:r w:rsidR="007730B9">
        <w:rPr>
          <w:rFonts w:hint="eastAsia"/>
        </w:rPr>
        <w:t>间开播起累计</w:t>
      </w:r>
      <w:r>
        <w:rPr>
          <w:rFonts w:hint="eastAsia"/>
        </w:rPr>
        <w:t>计算，</w:t>
      </w:r>
      <w:r w:rsidR="007730B9">
        <w:rPr>
          <w:rFonts w:hint="eastAsia"/>
        </w:rPr>
        <w:t>不清零</w:t>
      </w:r>
      <w:r>
        <w:rPr>
          <w:rFonts w:hint="eastAsia"/>
        </w:rPr>
        <w:t>。</w:t>
      </w:r>
    </w:p>
    <w:p w14:paraId="1DD6DDE4" w14:textId="77777777" w:rsidR="001A0F3D" w:rsidRDefault="001A0F3D" w:rsidP="00D03FB3"/>
    <w:p w14:paraId="570B3A7C" w14:textId="77777777" w:rsidR="00D54B2F" w:rsidRPr="00B459BD" w:rsidRDefault="00D54B2F" w:rsidP="00D066DC">
      <w:pPr>
        <w:pStyle w:val="2"/>
      </w:pPr>
      <w:r>
        <w:rPr>
          <w:rFonts w:hint="eastAsia"/>
        </w:rPr>
        <w:t>房间公告</w:t>
      </w:r>
      <w:r w:rsidRPr="00B459BD">
        <w:rPr>
          <w:rFonts w:hint="eastAsia"/>
        </w:rPr>
        <w:t>：</w:t>
      </w:r>
    </w:p>
    <w:p w14:paraId="64CF8BE6" w14:textId="77777777" w:rsidR="00D54B2F" w:rsidRDefault="00484543" w:rsidP="00D54B2F">
      <w:r>
        <w:rPr>
          <w:rFonts w:hint="eastAsia"/>
        </w:rPr>
        <w:t>房间公告为主播在个人中心设置的内容。文字限</w:t>
      </w:r>
      <w:r w:rsidR="006F0160">
        <w:rPr>
          <w:rFonts w:hint="eastAsia"/>
        </w:rPr>
        <w:t>45</w:t>
      </w:r>
      <w:r>
        <w:rPr>
          <w:rFonts w:hint="eastAsia"/>
        </w:rPr>
        <w:t>个汉字以内。</w:t>
      </w:r>
      <w:r w:rsidR="0042560F">
        <w:rPr>
          <w:rFonts w:hint="eastAsia"/>
        </w:rPr>
        <w:t>可点击折叠</w:t>
      </w:r>
      <w:r w:rsidR="00C86C8A">
        <w:rPr>
          <w:rFonts w:hint="eastAsia"/>
        </w:rPr>
        <w:t>/</w:t>
      </w:r>
      <w:r w:rsidR="00C86C8A">
        <w:rPr>
          <w:rFonts w:hint="eastAsia"/>
        </w:rPr>
        <w:t>展开</w:t>
      </w:r>
      <w:r w:rsidR="001C1E21">
        <w:rPr>
          <w:rFonts w:hint="eastAsia"/>
        </w:rPr>
        <w:t>显示</w:t>
      </w:r>
      <w:r w:rsidR="0042560F">
        <w:rPr>
          <w:rFonts w:hint="eastAsia"/>
        </w:rPr>
        <w:t>。</w:t>
      </w:r>
    </w:p>
    <w:p w14:paraId="0936E321" w14:textId="77777777" w:rsidR="00512A96" w:rsidRDefault="00512A96" w:rsidP="00D54B2F">
      <w:r>
        <w:rPr>
          <w:rFonts w:hint="eastAsia"/>
        </w:rPr>
        <w:t>目前的公告不带链接，</w:t>
      </w:r>
      <w:r w:rsidR="00AF06D9">
        <w:rPr>
          <w:rFonts w:hint="eastAsia"/>
        </w:rPr>
        <w:t>后续可以加链接。</w:t>
      </w:r>
    </w:p>
    <w:p w14:paraId="19B42409" w14:textId="77777777" w:rsidR="001A0F3D" w:rsidRDefault="001A0F3D" w:rsidP="00D03FB3"/>
    <w:p w14:paraId="2ED725D7" w14:textId="77777777" w:rsidR="00512A96" w:rsidRPr="00B459BD" w:rsidRDefault="00512A96" w:rsidP="00D066DC">
      <w:pPr>
        <w:pStyle w:val="2"/>
      </w:pPr>
      <w:r>
        <w:rPr>
          <w:rFonts w:hint="eastAsia"/>
        </w:rPr>
        <w:t>礼物信息区</w:t>
      </w:r>
      <w:r w:rsidRPr="00B459BD">
        <w:rPr>
          <w:rFonts w:hint="eastAsia"/>
        </w:rPr>
        <w:t>：</w:t>
      </w:r>
    </w:p>
    <w:p w14:paraId="0ED38845" w14:textId="77777777" w:rsidR="00512A96" w:rsidRDefault="0047020A" w:rsidP="00512A96">
      <w:r>
        <w:rPr>
          <w:rFonts w:hint="eastAsia"/>
        </w:rPr>
        <w:t>礼物信息区显示本直播间本场直播中所有送给主播的送礼信息</w:t>
      </w:r>
      <w:r w:rsidR="00512A96">
        <w:rPr>
          <w:rFonts w:hint="eastAsia"/>
        </w:rPr>
        <w:t>。</w:t>
      </w:r>
    </w:p>
    <w:p w14:paraId="641F6667" w14:textId="77777777" w:rsidR="0047020A" w:rsidRPr="0047020A" w:rsidRDefault="0047020A" w:rsidP="00512A96">
      <w:r>
        <w:rPr>
          <w:rFonts w:hint="eastAsia"/>
        </w:rPr>
        <w:t>信息内容：</w:t>
      </w:r>
      <w:r w:rsidR="00CF7B86">
        <w:t>”</w:t>
      </w:r>
      <w:r>
        <w:rPr>
          <w:rFonts w:hint="eastAsia"/>
        </w:rPr>
        <w:t>礼物图标</w:t>
      </w:r>
      <w:r w:rsidR="00CF7B86">
        <w:t>”</w:t>
      </w:r>
      <w:r>
        <w:rPr>
          <w:rFonts w:hint="eastAsia"/>
        </w:rPr>
        <w:t>+</w:t>
      </w:r>
      <w:r w:rsidR="00CF7B86">
        <w:t>”</w:t>
      </w:r>
      <w:r>
        <w:rPr>
          <w:rFonts w:hint="eastAsia"/>
        </w:rPr>
        <w:t>个数</w:t>
      </w:r>
      <w:r w:rsidR="00CF7B86">
        <w:t>”</w:t>
      </w:r>
      <w:r>
        <w:rPr>
          <w:rFonts w:hint="eastAsia"/>
        </w:rPr>
        <w:t>+</w:t>
      </w:r>
      <w:r w:rsidR="00CF7B86">
        <w:t>”</w:t>
      </w:r>
      <w:r>
        <w:rPr>
          <w:rFonts w:hint="eastAsia"/>
        </w:rPr>
        <w:t>送礼用户昵称</w:t>
      </w:r>
      <w:r w:rsidR="00CF7B86">
        <w:t>”</w:t>
      </w:r>
      <w:r>
        <w:rPr>
          <w:rFonts w:hint="eastAsia"/>
        </w:rPr>
        <w:t>+</w:t>
      </w:r>
      <w:r w:rsidR="00CF7B86">
        <w:t>”</w:t>
      </w:r>
      <w:r>
        <w:rPr>
          <w:rFonts w:hint="eastAsia"/>
        </w:rPr>
        <w:t>礼物价值</w:t>
      </w:r>
      <w:r>
        <w:rPr>
          <w:rFonts w:hint="eastAsia"/>
        </w:rPr>
        <w:t>U</w:t>
      </w:r>
      <w:r>
        <w:rPr>
          <w:rFonts w:hint="eastAsia"/>
        </w:rPr>
        <w:t>币数</w:t>
      </w:r>
      <w:r w:rsidR="00CF7B86">
        <w:t>”</w:t>
      </w:r>
      <w:r w:rsidR="007F58E5">
        <w:rPr>
          <w:rFonts w:hint="eastAsia"/>
        </w:rPr>
        <w:t>。</w:t>
      </w:r>
    </w:p>
    <w:p w14:paraId="23A8651F" w14:textId="77777777" w:rsidR="00484543" w:rsidRDefault="00710E49" w:rsidP="00D03FB3">
      <w:r>
        <w:rPr>
          <w:rFonts w:hint="eastAsia"/>
        </w:rPr>
        <w:t>显示规则为：本场直播开始起</w:t>
      </w:r>
      <w:r w:rsidR="0055267E">
        <w:rPr>
          <w:rFonts w:hint="eastAsia"/>
        </w:rPr>
        <w:t>，</w:t>
      </w:r>
      <w:r>
        <w:rPr>
          <w:rFonts w:hint="eastAsia"/>
        </w:rPr>
        <w:t>按送礼时间先后</w:t>
      </w:r>
      <w:r w:rsidR="0055267E">
        <w:rPr>
          <w:rFonts w:hint="eastAsia"/>
        </w:rPr>
        <w:t>顺序，最新的显示在最上面，</w:t>
      </w:r>
      <w:r>
        <w:rPr>
          <w:rFonts w:hint="eastAsia"/>
        </w:rPr>
        <w:t>显示送礼信息详单，直播结束后内容不清零一直显示，到下</w:t>
      </w:r>
      <w:r>
        <w:rPr>
          <w:rFonts w:hint="eastAsia"/>
        </w:rPr>
        <w:t>1</w:t>
      </w:r>
      <w:r>
        <w:rPr>
          <w:rFonts w:hint="eastAsia"/>
        </w:rPr>
        <w:t>场直播开始时，上</w:t>
      </w:r>
      <w:r>
        <w:rPr>
          <w:rFonts w:hint="eastAsia"/>
        </w:rPr>
        <w:t>1</w:t>
      </w:r>
      <w:r>
        <w:rPr>
          <w:rFonts w:hint="eastAsia"/>
        </w:rPr>
        <w:t>场的信息清零，显示新的内容。</w:t>
      </w:r>
    </w:p>
    <w:p w14:paraId="0E3C18BA" w14:textId="77777777" w:rsidR="008126F2" w:rsidRDefault="008126F2" w:rsidP="00D03FB3"/>
    <w:p w14:paraId="328D4F78" w14:textId="77777777" w:rsidR="008126F2" w:rsidRDefault="008126F2" w:rsidP="00D03FB3">
      <w:r>
        <w:rPr>
          <w:rFonts w:hint="eastAsia"/>
        </w:rPr>
        <w:t>礼物信息区与聊天区可以切换显示。</w:t>
      </w:r>
    </w:p>
    <w:p w14:paraId="722E7566" w14:textId="77777777" w:rsidR="00104C99" w:rsidRDefault="00104C99" w:rsidP="00D03FB3"/>
    <w:p w14:paraId="7B5ABCD7" w14:textId="77777777" w:rsidR="00114A04" w:rsidRDefault="00114A04" w:rsidP="00D066DC">
      <w:pPr>
        <w:pStyle w:val="2"/>
      </w:pPr>
      <w:r>
        <w:rPr>
          <w:rFonts w:hint="eastAsia"/>
        </w:rPr>
        <w:lastRenderedPageBreak/>
        <w:t>聊天区</w:t>
      </w:r>
    </w:p>
    <w:p w14:paraId="630B8ECC" w14:textId="77777777" w:rsidR="00114A04" w:rsidRDefault="00114A04" w:rsidP="00A068C7">
      <w:pPr>
        <w:pStyle w:val="a3"/>
        <w:ind w:firstLineChars="0" w:firstLine="0"/>
      </w:pPr>
      <w:r w:rsidRPr="00114A04">
        <w:rPr>
          <w:rFonts w:hint="eastAsia"/>
        </w:rPr>
        <w:t>聊天区</w:t>
      </w:r>
      <w:r>
        <w:rPr>
          <w:rFonts w:hint="eastAsia"/>
        </w:rPr>
        <w:t>分公聊区和私聊区</w:t>
      </w:r>
    </w:p>
    <w:p w14:paraId="4D720A57" w14:textId="77777777" w:rsidR="00114A04" w:rsidRDefault="00114A04" w:rsidP="00A068C7">
      <w:pPr>
        <w:pStyle w:val="a3"/>
        <w:ind w:firstLineChars="0" w:firstLine="0"/>
      </w:pPr>
      <w:r>
        <w:rPr>
          <w:rFonts w:hint="eastAsia"/>
        </w:rPr>
        <w:t>公私屏可以自由拖动调整高度</w:t>
      </w:r>
    </w:p>
    <w:p w14:paraId="2B038A77" w14:textId="77777777" w:rsidR="001A3B5B" w:rsidRDefault="001A3B5B" w:rsidP="001A3B5B">
      <w:r>
        <w:rPr>
          <w:rFonts w:hint="eastAsia"/>
        </w:rPr>
        <w:t>发言时，点上“悄悄说”之后，发言信息就不会出现在公屏。</w:t>
      </w:r>
    </w:p>
    <w:p w14:paraId="41E3CF6C" w14:textId="77777777" w:rsidR="004F4855" w:rsidRPr="001A3B5B" w:rsidRDefault="004F4855" w:rsidP="00A068C7">
      <w:pPr>
        <w:pStyle w:val="a3"/>
        <w:ind w:firstLineChars="0" w:firstLine="0"/>
      </w:pPr>
    </w:p>
    <w:p w14:paraId="5B99340E" w14:textId="77777777" w:rsidR="00114A04" w:rsidRDefault="00114A04" w:rsidP="00A068C7">
      <w:pPr>
        <w:pStyle w:val="a3"/>
        <w:ind w:firstLineChars="0" w:firstLine="0"/>
      </w:pPr>
      <w:r>
        <w:rPr>
          <w:rFonts w:hint="eastAsia"/>
        </w:rPr>
        <w:t>聊天区可操作项：清除公</w:t>
      </w:r>
      <w:r>
        <w:rPr>
          <w:rFonts w:hint="eastAsia"/>
        </w:rPr>
        <w:t>/</w:t>
      </w:r>
      <w:r>
        <w:rPr>
          <w:rFonts w:hint="eastAsia"/>
        </w:rPr>
        <w:t>私屏信息、设定是否自动滚屏、点选人名显示操作层。</w:t>
      </w:r>
    </w:p>
    <w:p w14:paraId="1F6EE46A" w14:textId="77777777" w:rsidR="004F4855" w:rsidRPr="004F4855" w:rsidRDefault="004F4855" w:rsidP="00A068C7">
      <w:pPr>
        <w:pStyle w:val="a3"/>
        <w:ind w:firstLineChars="0" w:firstLine="0"/>
      </w:pPr>
    </w:p>
    <w:p w14:paraId="7C3D7C7D" w14:textId="77777777" w:rsidR="00114A04" w:rsidRDefault="00114A04" w:rsidP="00A068C7">
      <w:pPr>
        <w:pStyle w:val="a3"/>
        <w:ind w:firstLineChars="0" w:firstLine="0"/>
      </w:pPr>
      <w:r>
        <w:rPr>
          <w:rFonts w:hint="eastAsia"/>
        </w:rPr>
        <w:t>公聊区显示内容：系统信息、进场信息、聊天信息、送礼信息</w:t>
      </w:r>
    </w:p>
    <w:p w14:paraId="5DDDBA46" w14:textId="77777777" w:rsidR="00114A04" w:rsidRDefault="00114A04" w:rsidP="00A068C7">
      <w:pPr>
        <w:pStyle w:val="a3"/>
        <w:ind w:firstLineChars="0" w:firstLine="0"/>
      </w:pPr>
      <w:r>
        <w:rPr>
          <w:rFonts w:hint="eastAsia"/>
        </w:rPr>
        <w:t>私聊区显示内容：系统信息、主播欢迎语、聊天信息、送礼信息</w:t>
      </w:r>
    </w:p>
    <w:p w14:paraId="1E3FFACE" w14:textId="77777777" w:rsidR="00114A04" w:rsidRDefault="00114A04" w:rsidP="00A068C7">
      <w:pPr>
        <w:pStyle w:val="a3"/>
        <w:ind w:firstLineChars="0" w:firstLine="0"/>
      </w:pPr>
      <w:r>
        <w:rPr>
          <w:rFonts w:hint="eastAsia"/>
        </w:rPr>
        <w:t>系统信息：包括系统配置的公共信息、</w:t>
      </w:r>
      <w:r w:rsidR="002F2360">
        <w:rPr>
          <w:rFonts w:hint="eastAsia"/>
        </w:rPr>
        <w:t>管理</w:t>
      </w:r>
      <w:r>
        <w:rPr>
          <w:rFonts w:hint="eastAsia"/>
        </w:rPr>
        <w:t>操作信息、</w:t>
      </w:r>
      <w:r w:rsidR="002F2360">
        <w:rPr>
          <w:rFonts w:hint="eastAsia"/>
        </w:rPr>
        <w:t>官方</w:t>
      </w:r>
      <w:r>
        <w:rPr>
          <w:rFonts w:hint="eastAsia"/>
        </w:rPr>
        <w:t>通知信息</w:t>
      </w:r>
      <w:r w:rsidR="002F2360">
        <w:rPr>
          <w:rFonts w:hint="eastAsia"/>
        </w:rPr>
        <w:t>等</w:t>
      </w:r>
    </w:p>
    <w:p w14:paraId="17856F7B" w14:textId="77777777" w:rsidR="002C5A0F" w:rsidRDefault="002C5A0F" w:rsidP="002C5A0F"/>
    <w:p w14:paraId="75126F76" w14:textId="77777777" w:rsidR="003E4D56" w:rsidRPr="00FD7066" w:rsidRDefault="003E4D56" w:rsidP="002C5A0F">
      <w:pPr>
        <w:rPr>
          <w:b/>
        </w:rPr>
      </w:pPr>
      <w:r w:rsidRPr="00FD7066">
        <w:rPr>
          <w:rFonts w:hint="eastAsia"/>
          <w:b/>
        </w:rPr>
        <w:t>系统信息显示规则：</w:t>
      </w:r>
    </w:p>
    <w:p w14:paraId="5F4B0165" w14:textId="77777777" w:rsidR="003E4D56" w:rsidRDefault="003E4D56" w:rsidP="002C5A0F">
      <w:r>
        <w:rPr>
          <w:rFonts w:hint="eastAsia"/>
        </w:rPr>
        <w:t>对公的系统信息显示在所有人的公屏中。</w:t>
      </w:r>
    </w:p>
    <w:p w14:paraId="5B815F86" w14:textId="77777777" w:rsidR="003E4D56" w:rsidRDefault="003E4D56" w:rsidP="002C5A0F">
      <w:r>
        <w:rPr>
          <w:rFonts w:hint="eastAsia"/>
        </w:rPr>
        <w:t>对私的系统信息显示在当事人的私屏。</w:t>
      </w:r>
    </w:p>
    <w:p w14:paraId="0D3A7DBC" w14:textId="77777777" w:rsidR="001A3B5B" w:rsidRDefault="001A3B5B" w:rsidP="001A3B5B"/>
    <w:p w14:paraId="17F657E9" w14:textId="77777777" w:rsidR="001A3B5B" w:rsidRDefault="001A3B5B" w:rsidP="001A3B5B">
      <w:r>
        <w:rPr>
          <w:rFonts w:hint="eastAsia"/>
        </w:rPr>
        <w:t>主播欢迎语：主播在个人中心设置的欢迎语，限定</w:t>
      </w:r>
      <w:r>
        <w:rPr>
          <w:rFonts w:hint="eastAsia"/>
        </w:rPr>
        <w:t>45</w:t>
      </w:r>
      <w:r>
        <w:rPr>
          <w:rFonts w:hint="eastAsia"/>
        </w:rPr>
        <w:t>个汉字。</w:t>
      </w:r>
    </w:p>
    <w:p w14:paraId="60974B7A" w14:textId="77777777" w:rsidR="003E4D56" w:rsidRPr="001A3B5B" w:rsidRDefault="003E4D56" w:rsidP="002C5A0F"/>
    <w:p w14:paraId="27376C40" w14:textId="77777777" w:rsidR="004F4855" w:rsidRPr="00FD7066" w:rsidRDefault="004F4855" w:rsidP="002C5A0F">
      <w:pPr>
        <w:rPr>
          <w:b/>
        </w:rPr>
      </w:pPr>
      <w:r w:rsidRPr="00FD7066">
        <w:rPr>
          <w:rFonts w:hint="eastAsia"/>
          <w:b/>
        </w:rPr>
        <w:t>清屏规则：</w:t>
      </w:r>
    </w:p>
    <w:p w14:paraId="1440A06E" w14:textId="77777777" w:rsidR="004F4855" w:rsidRDefault="004F4855" w:rsidP="002C5A0F">
      <w:r>
        <w:rPr>
          <w:rFonts w:hint="eastAsia"/>
        </w:rPr>
        <w:t>公屏信息每隔</w:t>
      </w:r>
      <w:r>
        <w:rPr>
          <w:rFonts w:hint="eastAsia"/>
        </w:rPr>
        <w:t>5</w:t>
      </w:r>
      <w:r>
        <w:rPr>
          <w:rFonts w:hint="eastAsia"/>
        </w:rPr>
        <w:t>分钟自动清理一次，但始终保留最后</w:t>
      </w:r>
      <w:r>
        <w:rPr>
          <w:rFonts w:hint="eastAsia"/>
        </w:rPr>
        <w:t>5</w:t>
      </w:r>
      <w:r>
        <w:rPr>
          <w:rFonts w:hint="eastAsia"/>
        </w:rPr>
        <w:t>分钟内的信息。</w:t>
      </w:r>
    </w:p>
    <w:p w14:paraId="0E5752E3" w14:textId="77777777" w:rsidR="004F4855" w:rsidRPr="004F4855" w:rsidRDefault="004F4855" w:rsidP="002C5A0F">
      <w:r>
        <w:rPr>
          <w:rFonts w:hint="eastAsia"/>
        </w:rPr>
        <w:t>私屏信息不自动清理。</w:t>
      </w:r>
    </w:p>
    <w:p w14:paraId="47138769" w14:textId="77777777" w:rsidR="009B2D2A" w:rsidRDefault="009B2D2A" w:rsidP="002C5A0F"/>
    <w:p w14:paraId="533EA2C8" w14:textId="77777777" w:rsidR="001906E4" w:rsidRPr="00FD7066" w:rsidRDefault="001906E4" w:rsidP="002C5A0F">
      <w:pPr>
        <w:rPr>
          <w:b/>
        </w:rPr>
      </w:pPr>
      <w:r w:rsidRPr="00FD7066">
        <w:rPr>
          <w:rFonts w:hint="eastAsia"/>
          <w:b/>
        </w:rPr>
        <w:t>分屏显示规则：</w:t>
      </w:r>
    </w:p>
    <w:p w14:paraId="24F7B21E" w14:textId="77777777" w:rsidR="002265FD" w:rsidRPr="00FD7066" w:rsidRDefault="002265FD" w:rsidP="002C5A0F">
      <w:pPr>
        <w:rPr>
          <w:b/>
        </w:rPr>
      </w:pPr>
      <w:r w:rsidRPr="00FD7066">
        <w:rPr>
          <w:rFonts w:hint="eastAsia"/>
          <w:b/>
        </w:rPr>
        <w:t>发言：</w:t>
      </w:r>
    </w:p>
    <w:p w14:paraId="4D78EC1C" w14:textId="77777777" w:rsidR="001906E4" w:rsidRDefault="0025318D" w:rsidP="002C5A0F">
      <w:r>
        <w:rPr>
          <w:rFonts w:hint="eastAsia"/>
        </w:rPr>
        <w:t>A</w:t>
      </w:r>
      <w:r w:rsidR="001906E4">
        <w:rPr>
          <w:rFonts w:hint="eastAsia"/>
        </w:rPr>
        <w:t>对大家说：显示</w:t>
      </w:r>
      <w:r w:rsidR="00C749E3">
        <w:rPr>
          <w:rFonts w:hint="eastAsia"/>
        </w:rPr>
        <w:t>在</w:t>
      </w:r>
      <w:r>
        <w:rPr>
          <w:rFonts w:hint="eastAsia"/>
        </w:rPr>
        <w:t>A</w:t>
      </w:r>
      <w:r w:rsidR="001906E4">
        <w:rPr>
          <w:rFonts w:hint="eastAsia"/>
        </w:rPr>
        <w:t>的</w:t>
      </w:r>
      <w:r w:rsidR="00D428C8">
        <w:rPr>
          <w:rFonts w:hint="eastAsia"/>
        </w:rPr>
        <w:t>公、</w:t>
      </w:r>
      <w:r w:rsidR="001906E4">
        <w:rPr>
          <w:rFonts w:hint="eastAsia"/>
        </w:rPr>
        <w:t>私屏</w:t>
      </w:r>
      <w:r w:rsidR="00B37DB0">
        <w:rPr>
          <w:rFonts w:hint="eastAsia"/>
        </w:rPr>
        <w:t>+</w:t>
      </w:r>
      <w:r w:rsidR="00B37DB0">
        <w:rPr>
          <w:rFonts w:hint="eastAsia"/>
        </w:rPr>
        <w:t>其他人的公屏</w:t>
      </w:r>
    </w:p>
    <w:p w14:paraId="3306C564" w14:textId="77777777" w:rsidR="001906E4" w:rsidRDefault="00D428C8" w:rsidP="002C5A0F">
      <w:r>
        <w:rPr>
          <w:rFonts w:hint="eastAsia"/>
        </w:rPr>
        <w:t>A</w:t>
      </w:r>
      <w:r w:rsidR="00AD6A65">
        <w:rPr>
          <w:rFonts w:hint="eastAsia"/>
        </w:rPr>
        <w:t>对</w:t>
      </w:r>
      <w:r>
        <w:rPr>
          <w:rFonts w:hint="eastAsia"/>
        </w:rPr>
        <w:t>B</w:t>
      </w:r>
      <w:r w:rsidR="00AD6A65">
        <w:rPr>
          <w:rFonts w:hint="eastAsia"/>
        </w:rPr>
        <w:t>公开说：</w:t>
      </w:r>
      <w:r>
        <w:rPr>
          <w:rFonts w:hint="eastAsia"/>
        </w:rPr>
        <w:t>显示在</w:t>
      </w:r>
      <w:r>
        <w:rPr>
          <w:rFonts w:hint="eastAsia"/>
        </w:rPr>
        <w:t>A</w:t>
      </w:r>
      <w:r>
        <w:rPr>
          <w:rFonts w:hint="eastAsia"/>
        </w:rPr>
        <w:t>的私屏</w:t>
      </w:r>
      <w:r>
        <w:rPr>
          <w:rFonts w:hint="eastAsia"/>
        </w:rPr>
        <w:t>+B</w:t>
      </w:r>
      <w:r>
        <w:rPr>
          <w:rFonts w:hint="eastAsia"/>
        </w:rPr>
        <w:t>的私屏</w:t>
      </w:r>
      <w:r w:rsidR="00C749E3">
        <w:rPr>
          <w:rFonts w:hint="eastAsia"/>
        </w:rPr>
        <w:t>+</w:t>
      </w:r>
      <w:r w:rsidR="00C749E3">
        <w:rPr>
          <w:rFonts w:hint="eastAsia"/>
        </w:rPr>
        <w:t>其他人的公屏</w:t>
      </w:r>
    </w:p>
    <w:p w14:paraId="25CF514A" w14:textId="77777777" w:rsidR="001D5701" w:rsidRDefault="001D5701" w:rsidP="001D5701">
      <w:r>
        <w:rPr>
          <w:rFonts w:hint="eastAsia"/>
        </w:rPr>
        <w:t>A</w:t>
      </w:r>
      <w:r>
        <w:rPr>
          <w:rFonts w:hint="eastAsia"/>
        </w:rPr>
        <w:t>对</w:t>
      </w:r>
      <w:r>
        <w:rPr>
          <w:rFonts w:hint="eastAsia"/>
        </w:rPr>
        <w:t>B</w:t>
      </w:r>
      <w:r>
        <w:rPr>
          <w:rFonts w:hint="eastAsia"/>
        </w:rPr>
        <w:t>悄悄说：显示在</w:t>
      </w:r>
      <w:r>
        <w:rPr>
          <w:rFonts w:hint="eastAsia"/>
        </w:rPr>
        <w:t>A</w:t>
      </w:r>
      <w:r>
        <w:rPr>
          <w:rFonts w:hint="eastAsia"/>
        </w:rPr>
        <w:t>的私屏</w:t>
      </w:r>
      <w:r>
        <w:rPr>
          <w:rFonts w:hint="eastAsia"/>
        </w:rPr>
        <w:t>+B</w:t>
      </w:r>
      <w:r>
        <w:rPr>
          <w:rFonts w:hint="eastAsia"/>
        </w:rPr>
        <w:t>的私屏</w:t>
      </w:r>
    </w:p>
    <w:p w14:paraId="1D6E540F" w14:textId="77777777" w:rsidR="001D5701" w:rsidRDefault="001D5701" w:rsidP="002C5A0F"/>
    <w:p w14:paraId="2C9B8490" w14:textId="77777777" w:rsidR="002265FD" w:rsidRPr="00FD7066" w:rsidRDefault="002265FD" w:rsidP="002C5A0F">
      <w:pPr>
        <w:rPr>
          <w:b/>
        </w:rPr>
      </w:pPr>
      <w:r w:rsidRPr="00FD7066">
        <w:rPr>
          <w:rFonts w:hint="eastAsia"/>
          <w:b/>
        </w:rPr>
        <w:t>送礼：</w:t>
      </w:r>
    </w:p>
    <w:p w14:paraId="65395C3B" w14:textId="77777777" w:rsidR="002265FD" w:rsidRPr="001D5701" w:rsidRDefault="002265FD" w:rsidP="002C5A0F">
      <w:r>
        <w:rPr>
          <w:rFonts w:hint="eastAsia"/>
        </w:rPr>
        <w:t>A</w:t>
      </w:r>
      <w:r>
        <w:rPr>
          <w:rFonts w:hint="eastAsia"/>
        </w:rPr>
        <w:t>送礼给</w:t>
      </w:r>
      <w:r>
        <w:rPr>
          <w:rFonts w:hint="eastAsia"/>
        </w:rPr>
        <w:t>B</w:t>
      </w:r>
      <w:r>
        <w:rPr>
          <w:rFonts w:hint="eastAsia"/>
        </w:rPr>
        <w:t>：显示在</w:t>
      </w:r>
      <w:r>
        <w:rPr>
          <w:rFonts w:hint="eastAsia"/>
        </w:rPr>
        <w:t>A</w:t>
      </w:r>
      <w:r>
        <w:rPr>
          <w:rFonts w:hint="eastAsia"/>
        </w:rPr>
        <w:t>的私屏</w:t>
      </w:r>
      <w:r>
        <w:rPr>
          <w:rFonts w:hint="eastAsia"/>
        </w:rPr>
        <w:t>+B</w:t>
      </w:r>
      <w:r>
        <w:rPr>
          <w:rFonts w:hint="eastAsia"/>
        </w:rPr>
        <w:t>的私屏</w:t>
      </w:r>
      <w:r>
        <w:rPr>
          <w:rFonts w:hint="eastAsia"/>
        </w:rPr>
        <w:t>+</w:t>
      </w:r>
      <w:r>
        <w:rPr>
          <w:rFonts w:hint="eastAsia"/>
        </w:rPr>
        <w:t>其他人的公屏</w:t>
      </w:r>
    </w:p>
    <w:p w14:paraId="64942E0E" w14:textId="77777777" w:rsidR="001906E4" w:rsidRDefault="001906E4" w:rsidP="002C5A0F"/>
    <w:p w14:paraId="23B7BB22" w14:textId="77777777" w:rsidR="002C5A0F" w:rsidRDefault="002C5A0F" w:rsidP="002C5A0F">
      <w:r>
        <w:rPr>
          <w:rFonts w:hint="eastAsia"/>
        </w:rPr>
        <w:t>时间格式为：</w:t>
      </w:r>
      <w:proofErr w:type="spellStart"/>
      <w:r>
        <w:rPr>
          <w:rFonts w:hint="eastAsia"/>
        </w:rPr>
        <w:t>mm:ss</w:t>
      </w:r>
      <w:proofErr w:type="spellEnd"/>
    </w:p>
    <w:p w14:paraId="5A92DE58" w14:textId="77777777" w:rsidR="002C5A0F" w:rsidRDefault="002C5A0F" w:rsidP="002C5A0F"/>
    <w:p w14:paraId="4F68AB63" w14:textId="77777777" w:rsidR="002C5A0F" w:rsidRPr="00FD7066" w:rsidRDefault="002C5A0F" w:rsidP="002C5A0F">
      <w:pPr>
        <w:rPr>
          <w:b/>
        </w:rPr>
      </w:pPr>
      <w:r w:rsidRPr="00FD7066">
        <w:rPr>
          <w:rFonts w:hint="eastAsia"/>
          <w:b/>
        </w:rPr>
        <w:t>图标排列顺序：</w:t>
      </w:r>
    </w:p>
    <w:p w14:paraId="7D83D17F" w14:textId="77777777" w:rsidR="002C5A0F" w:rsidRDefault="002C5A0F" w:rsidP="002C5A0F">
      <w:r>
        <w:rPr>
          <w:rFonts w:hint="eastAsia"/>
        </w:rPr>
        <w:t>主播</w:t>
      </w:r>
      <w:r w:rsidR="007B30DF">
        <w:rPr>
          <w:rFonts w:hint="eastAsia"/>
        </w:rPr>
        <w:t>号</w:t>
      </w:r>
      <w:r w:rsidR="001736FC">
        <w:rPr>
          <w:rFonts w:hint="eastAsia"/>
        </w:rPr>
        <w:t>在</w:t>
      </w:r>
      <w:r>
        <w:rPr>
          <w:rFonts w:hint="eastAsia"/>
        </w:rPr>
        <w:t>自己房间：</w:t>
      </w:r>
      <w:r w:rsidR="00CF7B86">
        <w:t>”</w:t>
      </w:r>
      <w:r>
        <w:rPr>
          <w:rFonts w:hint="eastAsia"/>
        </w:rPr>
        <w:t>主播等级</w:t>
      </w:r>
      <w:r w:rsidR="00CF7B86">
        <w:t>”</w:t>
      </w:r>
      <w:r>
        <w:rPr>
          <w:rFonts w:hint="eastAsia"/>
        </w:rPr>
        <w:t>+</w:t>
      </w:r>
      <w:r w:rsidR="00CF7B86">
        <w:t>”</w:t>
      </w:r>
      <w:r>
        <w:rPr>
          <w:rFonts w:hint="eastAsia"/>
        </w:rPr>
        <w:t>爵位</w:t>
      </w:r>
      <w:r w:rsidR="00CF7B86">
        <w:t>”</w:t>
      </w:r>
      <w:r>
        <w:rPr>
          <w:rFonts w:hint="eastAsia"/>
        </w:rPr>
        <w:t>+</w:t>
      </w:r>
      <w:r w:rsidR="00CF7B86">
        <w:t>”</w:t>
      </w:r>
      <w:r>
        <w:rPr>
          <w:rFonts w:hint="eastAsia"/>
        </w:rPr>
        <w:t>VIP</w:t>
      </w:r>
      <w:r w:rsidR="00CF7B86">
        <w:t>”</w:t>
      </w:r>
      <w:r>
        <w:rPr>
          <w:rFonts w:hint="eastAsia"/>
        </w:rPr>
        <w:t>+</w:t>
      </w:r>
      <w:r w:rsidR="00CF7B86">
        <w:t>”</w:t>
      </w:r>
      <w:r>
        <w:rPr>
          <w:rFonts w:hint="eastAsia"/>
        </w:rPr>
        <w:t>活动</w:t>
      </w:r>
      <w:r w:rsidR="00F87257">
        <w:rPr>
          <w:rFonts w:hint="eastAsia"/>
        </w:rPr>
        <w:t>图标</w:t>
      </w:r>
      <w:r w:rsidR="00CF7B86">
        <w:t>”</w:t>
      </w:r>
      <w:r>
        <w:rPr>
          <w:rFonts w:hint="eastAsia"/>
        </w:rPr>
        <w:t>+</w:t>
      </w:r>
      <w:r w:rsidR="00CF7B86">
        <w:t>”</w:t>
      </w:r>
      <w:r>
        <w:rPr>
          <w:rFonts w:hint="eastAsia"/>
        </w:rPr>
        <w:t>社团</w:t>
      </w:r>
      <w:r w:rsidR="00A72F0F">
        <w:rPr>
          <w:rFonts w:hint="eastAsia"/>
        </w:rPr>
        <w:t>徽标</w:t>
      </w:r>
      <w:r w:rsidR="00CF7B86">
        <w:t>”</w:t>
      </w:r>
      <w:r>
        <w:rPr>
          <w:rFonts w:hint="eastAsia"/>
        </w:rPr>
        <w:t>+</w:t>
      </w:r>
      <w:r w:rsidR="00CF7B86">
        <w:t>”</w:t>
      </w:r>
      <w:r>
        <w:rPr>
          <w:rFonts w:hint="eastAsia"/>
        </w:rPr>
        <w:t>靓号标志</w:t>
      </w:r>
      <w:r w:rsidR="00CF7B86">
        <w:t>”</w:t>
      </w:r>
    </w:p>
    <w:p w14:paraId="450901DA" w14:textId="77777777" w:rsidR="00342AA6" w:rsidRDefault="007B30DF" w:rsidP="00342AA6">
      <w:r>
        <w:rPr>
          <w:rFonts w:hint="eastAsia"/>
        </w:rPr>
        <w:t>主播号</w:t>
      </w:r>
      <w:r w:rsidR="00342AA6">
        <w:rPr>
          <w:rFonts w:hint="eastAsia"/>
        </w:rPr>
        <w:t>份</w:t>
      </w:r>
      <w:r w:rsidR="001736FC">
        <w:rPr>
          <w:rFonts w:hint="eastAsia"/>
        </w:rPr>
        <w:t>在</w:t>
      </w:r>
      <w:r w:rsidR="00342AA6">
        <w:rPr>
          <w:rFonts w:hint="eastAsia"/>
        </w:rPr>
        <w:t>其他人房间：</w:t>
      </w:r>
      <w:r w:rsidR="00342AA6">
        <w:t>”</w:t>
      </w:r>
      <w:r w:rsidR="00342AA6">
        <w:rPr>
          <w:rFonts w:hint="eastAsia"/>
        </w:rPr>
        <w:t>爵位</w:t>
      </w:r>
      <w:r w:rsidR="00342AA6">
        <w:rPr>
          <w:rFonts w:hint="eastAsia"/>
        </w:rPr>
        <w:t>/</w:t>
      </w:r>
      <w:r w:rsidR="00342AA6">
        <w:rPr>
          <w:rFonts w:hint="eastAsia"/>
        </w:rPr>
        <w:t>土豪</w:t>
      </w:r>
      <w:r w:rsidR="00342AA6">
        <w:rPr>
          <w:rFonts w:hint="eastAsia"/>
        </w:rPr>
        <w:t>/</w:t>
      </w:r>
      <w:r w:rsidR="00342AA6">
        <w:rPr>
          <w:rFonts w:hint="eastAsia"/>
        </w:rPr>
        <w:t>良民</w:t>
      </w:r>
      <w:r w:rsidR="00342AA6">
        <w:t>”</w:t>
      </w:r>
      <w:r w:rsidR="00342AA6">
        <w:rPr>
          <w:rFonts w:hint="eastAsia"/>
        </w:rPr>
        <w:t>+</w:t>
      </w:r>
      <w:r w:rsidR="00342AA6">
        <w:t>”</w:t>
      </w:r>
      <w:r w:rsidR="00342AA6">
        <w:rPr>
          <w:rFonts w:hint="eastAsia"/>
        </w:rPr>
        <w:t>VIP</w:t>
      </w:r>
      <w:r w:rsidR="00342AA6">
        <w:t>”</w:t>
      </w:r>
      <w:r w:rsidR="00342AA6">
        <w:rPr>
          <w:rFonts w:hint="eastAsia"/>
        </w:rPr>
        <w:t>+</w:t>
      </w:r>
      <w:r w:rsidR="00342AA6">
        <w:t>”</w:t>
      </w:r>
      <w:r w:rsidR="00342AA6">
        <w:rPr>
          <w:rFonts w:hint="eastAsia"/>
        </w:rPr>
        <w:t>活动图标</w:t>
      </w:r>
      <w:r w:rsidR="00342AA6">
        <w:t>”</w:t>
      </w:r>
      <w:r w:rsidR="00342AA6">
        <w:rPr>
          <w:rFonts w:hint="eastAsia"/>
        </w:rPr>
        <w:t>+</w:t>
      </w:r>
      <w:r w:rsidR="00342AA6">
        <w:t>”</w:t>
      </w:r>
      <w:r w:rsidR="00342AA6">
        <w:rPr>
          <w:rFonts w:hint="eastAsia"/>
        </w:rPr>
        <w:t>社团徽标</w:t>
      </w:r>
      <w:r w:rsidR="00342AA6">
        <w:t>”</w:t>
      </w:r>
      <w:r w:rsidR="00342AA6" w:rsidRPr="006E16BA">
        <w:rPr>
          <w:rFonts w:hint="eastAsia"/>
        </w:rPr>
        <w:t xml:space="preserve"> </w:t>
      </w:r>
      <w:r w:rsidR="00342AA6">
        <w:rPr>
          <w:rFonts w:hint="eastAsia"/>
        </w:rPr>
        <w:t>+</w:t>
      </w:r>
      <w:r w:rsidR="00342AA6">
        <w:t>”</w:t>
      </w:r>
      <w:r w:rsidR="00342AA6">
        <w:rPr>
          <w:rFonts w:hint="eastAsia"/>
        </w:rPr>
        <w:t>管理</w:t>
      </w:r>
      <w:r w:rsidR="00342AA6">
        <w:t>”</w:t>
      </w:r>
      <w:r w:rsidR="00342AA6">
        <w:rPr>
          <w:rFonts w:hint="eastAsia"/>
        </w:rPr>
        <w:t>+</w:t>
      </w:r>
      <w:r w:rsidR="00342AA6">
        <w:t>”</w:t>
      </w:r>
      <w:r w:rsidR="00342AA6">
        <w:rPr>
          <w:rFonts w:hint="eastAsia"/>
        </w:rPr>
        <w:t>靓号标志</w:t>
      </w:r>
      <w:r w:rsidR="00342AA6">
        <w:t>”</w:t>
      </w:r>
    </w:p>
    <w:p w14:paraId="0598E6D5" w14:textId="77777777" w:rsidR="002C5A0F" w:rsidRDefault="002C5A0F" w:rsidP="002C5A0F">
      <w:r>
        <w:rPr>
          <w:rFonts w:hint="eastAsia"/>
        </w:rPr>
        <w:t>普通用户：</w:t>
      </w:r>
      <w:r w:rsidR="00F87257">
        <w:t>”</w:t>
      </w:r>
      <w:r>
        <w:rPr>
          <w:rFonts w:hint="eastAsia"/>
        </w:rPr>
        <w:t>爵位</w:t>
      </w:r>
      <w:r>
        <w:rPr>
          <w:rFonts w:hint="eastAsia"/>
        </w:rPr>
        <w:t>/</w:t>
      </w:r>
      <w:r>
        <w:rPr>
          <w:rFonts w:hint="eastAsia"/>
        </w:rPr>
        <w:t>土豪</w:t>
      </w:r>
      <w:r>
        <w:rPr>
          <w:rFonts w:hint="eastAsia"/>
        </w:rPr>
        <w:t>/</w:t>
      </w:r>
      <w:r>
        <w:rPr>
          <w:rFonts w:hint="eastAsia"/>
        </w:rPr>
        <w:t>良民</w:t>
      </w:r>
      <w:r w:rsidR="00F87257">
        <w:t>”</w:t>
      </w:r>
      <w:r>
        <w:rPr>
          <w:rFonts w:hint="eastAsia"/>
        </w:rPr>
        <w:t>+</w:t>
      </w:r>
      <w:r w:rsidR="00F87257">
        <w:t>”</w:t>
      </w:r>
      <w:r>
        <w:rPr>
          <w:rFonts w:hint="eastAsia"/>
        </w:rPr>
        <w:t>VIP</w:t>
      </w:r>
      <w:r w:rsidR="00F87257">
        <w:t>”</w:t>
      </w:r>
      <w:r>
        <w:rPr>
          <w:rFonts w:hint="eastAsia"/>
        </w:rPr>
        <w:t>+</w:t>
      </w:r>
      <w:r w:rsidR="00F87257">
        <w:t>”</w:t>
      </w:r>
      <w:r>
        <w:rPr>
          <w:rFonts w:hint="eastAsia"/>
        </w:rPr>
        <w:t>活动</w:t>
      </w:r>
      <w:r w:rsidR="00F87257">
        <w:rPr>
          <w:rFonts w:hint="eastAsia"/>
        </w:rPr>
        <w:t>图标</w:t>
      </w:r>
      <w:r w:rsidR="00F87257">
        <w:t>”</w:t>
      </w:r>
      <w:r w:rsidR="00A72F0F" w:rsidRPr="00A72F0F">
        <w:rPr>
          <w:rFonts w:hint="eastAsia"/>
        </w:rPr>
        <w:t xml:space="preserve"> </w:t>
      </w:r>
      <w:r w:rsidR="00A72F0F">
        <w:rPr>
          <w:rFonts w:hint="eastAsia"/>
        </w:rPr>
        <w:t>+</w:t>
      </w:r>
      <w:r w:rsidR="00A72F0F">
        <w:t>”</w:t>
      </w:r>
      <w:r w:rsidR="00A72F0F">
        <w:rPr>
          <w:rFonts w:hint="eastAsia"/>
        </w:rPr>
        <w:t>社团徽标</w:t>
      </w:r>
      <w:r w:rsidR="00A72F0F">
        <w:t>”</w:t>
      </w:r>
      <w:r>
        <w:rPr>
          <w:rFonts w:hint="eastAsia"/>
        </w:rPr>
        <w:t>+</w:t>
      </w:r>
      <w:r w:rsidR="00F87257">
        <w:t>”</w:t>
      </w:r>
      <w:r>
        <w:rPr>
          <w:rFonts w:hint="eastAsia"/>
        </w:rPr>
        <w:t>管理</w:t>
      </w:r>
      <w:r w:rsidR="00F87257">
        <w:t>”</w:t>
      </w:r>
      <w:r>
        <w:rPr>
          <w:rFonts w:hint="eastAsia"/>
        </w:rPr>
        <w:t>+</w:t>
      </w:r>
      <w:r w:rsidR="00F87257">
        <w:t>”</w:t>
      </w:r>
      <w:r>
        <w:rPr>
          <w:rFonts w:hint="eastAsia"/>
        </w:rPr>
        <w:t>靓号标志</w:t>
      </w:r>
      <w:r w:rsidR="00F87257">
        <w:t>”</w:t>
      </w:r>
    </w:p>
    <w:p w14:paraId="55DC3CAA" w14:textId="77777777" w:rsidR="00DE6218" w:rsidRDefault="00DE6218" w:rsidP="002C5A0F">
      <w:r>
        <w:rPr>
          <w:rFonts w:hint="eastAsia"/>
        </w:rPr>
        <w:t>巡管：</w:t>
      </w:r>
      <w:r>
        <w:t>”</w:t>
      </w:r>
      <w:r>
        <w:rPr>
          <w:rFonts w:hint="eastAsia"/>
        </w:rPr>
        <w:t>巡管标志</w:t>
      </w:r>
      <w:r>
        <w:t>”</w:t>
      </w:r>
      <w:r>
        <w:rPr>
          <w:rFonts w:hint="eastAsia"/>
        </w:rPr>
        <w:t>+</w:t>
      </w:r>
      <w:r>
        <w:t>”</w:t>
      </w:r>
      <w:r>
        <w:rPr>
          <w:rFonts w:hint="eastAsia"/>
        </w:rPr>
        <w:t>靓号标志</w:t>
      </w:r>
      <w:r>
        <w:t>”</w:t>
      </w:r>
    </w:p>
    <w:p w14:paraId="7D1023F0" w14:textId="77777777" w:rsidR="00342AA6" w:rsidRDefault="00342AA6" w:rsidP="002C5A0F"/>
    <w:p w14:paraId="6F3FBAC0" w14:textId="77777777" w:rsidR="00316904" w:rsidRDefault="001638AF" w:rsidP="002C5A0F">
      <w:r>
        <w:rPr>
          <w:rFonts w:hint="eastAsia"/>
        </w:rPr>
        <w:t>图标显示</w:t>
      </w:r>
      <w:r w:rsidR="00342AA6">
        <w:rPr>
          <w:rFonts w:hint="eastAsia"/>
        </w:rPr>
        <w:t>顺序</w:t>
      </w:r>
      <w:r>
        <w:rPr>
          <w:rFonts w:hint="eastAsia"/>
        </w:rPr>
        <w:t>按</w:t>
      </w:r>
      <w:r w:rsidR="00316904">
        <w:rPr>
          <w:rFonts w:hint="eastAsia"/>
        </w:rPr>
        <w:t>以上顺序排列</w:t>
      </w:r>
    </w:p>
    <w:p w14:paraId="7AEC4EA8" w14:textId="77777777" w:rsidR="00DD3B36" w:rsidRDefault="00DD3B36" w:rsidP="00DD3B36">
      <w:r>
        <w:rPr>
          <w:rFonts w:hint="eastAsia"/>
        </w:rPr>
        <w:t>靓号图标挂在</w:t>
      </w:r>
      <w:r>
        <w:rPr>
          <w:rFonts w:hint="eastAsia"/>
        </w:rPr>
        <w:t>UID</w:t>
      </w:r>
      <w:r>
        <w:rPr>
          <w:rFonts w:hint="eastAsia"/>
        </w:rPr>
        <w:t>后面</w:t>
      </w:r>
    </w:p>
    <w:p w14:paraId="56928D6C" w14:textId="77777777" w:rsidR="001638AF" w:rsidRDefault="001638AF" w:rsidP="002C5A0F">
      <w:r>
        <w:rPr>
          <w:rFonts w:hint="eastAsia"/>
        </w:rPr>
        <w:t>不同身份用户</w:t>
      </w:r>
      <w:r w:rsidR="00316904">
        <w:rPr>
          <w:rFonts w:hint="eastAsia"/>
        </w:rPr>
        <w:t>进入不同房间，</w:t>
      </w:r>
      <w:r>
        <w:rPr>
          <w:rFonts w:hint="eastAsia"/>
        </w:rPr>
        <w:t>按照以上规则</w:t>
      </w:r>
      <w:r w:rsidR="00316904">
        <w:rPr>
          <w:rFonts w:hint="eastAsia"/>
        </w:rPr>
        <w:t>显示</w:t>
      </w:r>
      <w:r w:rsidR="005221F9">
        <w:rPr>
          <w:rFonts w:hint="eastAsia"/>
        </w:rPr>
        <w:t>。</w:t>
      </w:r>
    </w:p>
    <w:p w14:paraId="4F4854F4" w14:textId="77777777" w:rsidR="00E60386" w:rsidRPr="00DE6218" w:rsidRDefault="008F4B6E" w:rsidP="002C5A0F">
      <w:r>
        <w:rPr>
          <w:rFonts w:hint="eastAsia"/>
        </w:rPr>
        <w:lastRenderedPageBreak/>
        <w:t>本</w:t>
      </w:r>
      <w:r w:rsidR="00192350">
        <w:rPr>
          <w:rFonts w:hint="eastAsia"/>
        </w:rPr>
        <w:t>文中</w:t>
      </w:r>
      <w:r>
        <w:rPr>
          <w:rFonts w:hint="eastAsia"/>
        </w:rPr>
        <w:t>的</w:t>
      </w:r>
      <w:r w:rsidR="00192350">
        <w:rPr>
          <w:rFonts w:hint="eastAsia"/>
        </w:rPr>
        <w:t>“</w:t>
      </w:r>
      <w:r w:rsidR="00E60386">
        <w:rPr>
          <w:rFonts w:hint="eastAsia"/>
        </w:rPr>
        <w:t>身份图标</w:t>
      </w:r>
      <w:r w:rsidR="00192350">
        <w:rPr>
          <w:rFonts w:hint="eastAsia"/>
        </w:rPr>
        <w:t>”</w:t>
      </w:r>
      <w:r w:rsidR="00E60386">
        <w:rPr>
          <w:rFonts w:hint="eastAsia"/>
        </w:rPr>
        <w:t>包括：</w:t>
      </w:r>
      <w:ins w:id="26" w:author="don" w:date="2015-02-16T17:10:00Z">
        <w:r w:rsidR="008D397F">
          <w:rPr>
            <w:rFonts w:hint="eastAsia"/>
          </w:rPr>
          <w:t>巡管、</w:t>
        </w:r>
      </w:ins>
      <w:r w:rsidR="00E60386">
        <w:rPr>
          <w:rFonts w:hint="eastAsia"/>
        </w:rPr>
        <w:t>主播等级</w:t>
      </w:r>
      <w:del w:id="27" w:author="don" w:date="2015-02-16T17:10:00Z">
        <w:r w:rsidR="00E60386" w:rsidDel="008D397F">
          <w:rPr>
            <w:rFonts w:hint="eastAsia"/>
          </w:rPr>
          <w:delText>+</w:delText>
        </w:r>
      </w:del>
      <w:ins w:id="28" w:author="don" w:date="2015-02-16T17:10:00Z">
        <w:r w:rsidR="008D397F">
          <w:rPr>
            <w:rFonts w:hint="eastAsia"/>
          </w:rPr>
          <w:t>、</w:t>
        </w:r>
      </w:ins>
      <w:r w:rsidR="00E60386">
        <w:rPr>
          <w:rFonts w:hint="eastAsia"/>
        </w:rPr>
        <w:t>爵位</w:t>
      </w:r>
      <w:r w:rsidR="00E60386">
        <w:rPr>
          <w:rFonts w:hint="eastAsia"/>
        </w:rPr>
        <w:t>/</w:t>
      </w:r>
      <w:r w:rsidR="00E60386">
        <w:rPr>
          <w:rFonts w:hint="eastAsia"/>
        </w:rPr>
        <w:t>土豪</w:t>
      </w:r>
      <w:r w:rsidR="00E60386">
        <w:rPr>
          <w:rFonts w:hint="eastAsia"/>
        </w:rPr>
        <w:t>/</w:t>
      </w:r>
      <w:r w:rsidR="00E60386">
        <w:rPr>
          <w:rFonts w:hint="eastAsia"/>
        </w:rPr>
        <w:t>良民</w:t>
      </w:r>
      <w:ins w:id="29" w:author="don" w:date="2015-02-16T17:10:00Z">
        <w:r w:rsidR="008D397F">
          <w:rPr>
            <w:rFonts w:hint="eastAsia"/>
          </w:rPr>
          <w:t>、</w:t>
        </w:r>
      </w:ins>
      <w:del w:id="30" w:author="don" w:date="2015-02-16T17:10:00Z">
        <w:r w:rsidR="00E60386" w:rsidDel="008D397F">
          <w:rPr>
            <w:rFonts w:hint="eastAsia"/>
          </w:rPr>
          <w:delText>+</w:delText>
        </w:r>
      </w:del>
      <w:r w:rsidR="00E60386">
        <w:rPr>
          <w:rFonts w:hint="eastAsia"/>
        </w:rPr>
        <w:t>VIP</w:t>
      </w:r>
    </w:p>
    <w:p w14:paraId="24F003FC" w14:textId="77777777" w:rsidR="002C5A0F" w:rsidRPr="00FD7066" w:rsidRDefault="002C5A0F" w:rsidP="002C5A0F">
      <w:pPr>
        <w:rPr>
          <w:b/>
        </w:rPr>
      </w:pPr>
    </w:p>
    <w:p w14:paraId="26D5B13E" w14:textId="77777777" w:rsidR="002C5A0F" w:rsidRPr="00FD7066" w:rsidRDefault="002C5A0F" w:rsidP="002C5A0F">
      <w:pPr>
        <w:rPr>
          <w:b/>
        </w:rPr>
      </w:pPr>
      <w:r w:rsidRPr="00FD7066">
        <w:rPr>
          <w:rFonts w:hint="eastAsia"/>
          <w:b/>
        </w:rPr>
        <w:t>用户昵称：</w:t>
      </w:r>
    </w:p>
    <w:p w14:paraId="6EFD5111" w14:textId="77777777" w:rsidR="002C5A0F" w:rsidRDefault="002C5A0F" w:rsidP="002C5A0F">
      <w:r>
        <w:rPr>
          <w:rFonts w:hint="eastAsia"/>
        </w:rPr>
        <w:t>进场信息中的用户昵称做特殊颜色处理</w:t>
      </w:r>
    </w:p>
    <w:p w14:paraId="071BE633" w14:textId="77777777" w:rsidR="002C5A0F" w:rsidRDefault="002C5A0F" w:rsidP="002C5A0F">
      <w:r>
        <w:rPr>
          <w:rFonts w:hint="eastAsia"/>
        </w:rPr>
        <w:t>公开发言中的用户昵称做特殊颜色处理</w:t>
      </w:r>
    </w:p>
    <w:p w14:paraId="545AF117" w14:textId="77777777" w:rsidR="002C5A0F" w:rsidRDefault="002C5A0F" w:rsidP="002C5A0F">
      <w:r>
        <w:rPr>
          <w:rFonts w:hint="eastAsia"/>
        </w:rPr>
        <w:t>对某人说中的主动用户昵称和被动用户昵称做特殊颜色处理</w:t>
      </w:r>
    </w:p>
    <w:p w14:paraId="3FDFF2E5" w14:textId="77777777" w:rsidR="002C5A0F" w:rsidRDefault="002C5A0F" w:rsidP="002C5A0F">
      <w:r>
        <w:rPr>
          <w:rFonts w:hint="eastAsia"/>
        </w:rPr>
        <w:t>送某人礼物礼中的主动用户昵称和被动用户昵称做特殊颜色处理</w:t>
      </w:r>
    </w:p>
    <w:p w14:paraId="0D76187B" w14:textId="77777777" w:rsidR="002C5A0F" w:rsidRPr="00923AC4" w:rsidRDefault="002C5A0F" w:rsidP="002C5A0F">
      <w:r>
        <w:rPr>
          <w:rFonts w:hint="eastAsia"/>
        </w:rPr>
        <w:t>对某人说和送某人礼物中的主动用户昵称颜色一样</w:t>
      </w:r>
    </w:p>
    <w:p w14:paraId="0695DFA2" w14:textId="77777777" w:rsidR="002C5A0F" w:rsidRDefault="002C5A0F" w:rsidP="002C5A0F">
      <w:r>
        <w:rPr>
          <w:rFonts w:hint="eastAsia"/>
        </w:rPr>
        <w:t>对某人说和送某人礼物中的被动用户昵称颜色一样</w:t>
      </w:r>
    </w:p>
    <w:p w14:paraId="3EB0FF20" w14:textId="77777777" w:rsidR="002C5A0F" w:rsidRPr="00923AC4" w:rsidRDefault="002C5A0F" w:rsidP="002C5A0F">
      <w:r>
        <w:rPr>
          <w:rFonts w:hint="eastAsia"/>
        </w:rPr>
        <w:t>送礼物中的“</w:t>
      </w:r>
      <w:r>
        <w:rPr>
          <w:rFonts w:hint="eastAsia"/>
        </w:rPr>
        <w:t>XX</w:t>
      </w:r>
      <w:r>
        <w:rPr>
          <w:rFonts w:hint="eastAsia"/>
        </w:rPr>
        <w:t>个礼物”字体做特殊颜色处理</w:t>
      </w:r>
    </w:p>
    <w:p w14:paraId="27384E16" w14:textId="77777777" w:rsidR="002C5A0F" w:rsidRPr="00FD7066" w:rsidRDefault="002C5A0F" w:rsidP="002C5A0F">
      <w:pPr>
        <w:rPr>
          <w:b/>
        </w:rPr>
      </w:pPr>
    </w:p>
    <w:p w14:paraId="36186534" w14:textId="77777777" w:rsidR="002C5A0F" w:rsidRPr="00FD7066" w:rsidRDefault="002C5A0F" w:rsidP="002C5A0F">
      <w:pPr>
        <w:rPr>
          <w:b/>
        </w:rPr>
      </w:pPr>
      <w:r w:rsidRPr="00FD7066">
        <w:rPr>
          <w:rFonts w:hint="eastAsia"/>
          <w:b/>
        </w:rPr>
        <w:t>UID</w:t>
      </w:r>
      <w:r w:rsidRPr="00FD7066">
        <w:rPr>
          <w:rFonts w:hint="eastAsia"/>
          <w:b/>
        </w:rPr>
        <w:t>：</w:t>
      </w:r>
    </w:p>
    <w:p w14:paraId="60EF531B" w14:textId="77777777" w:rsidR="002C5A0F" w:rsidRDefault="002C5A0F" w:rsidP="002C5A0F">
      <w:r>
        <w:rPr>
          <w:rFonts w:hint="eastAsia"/>
        </w:rPr>
        <w:t>普通用户</w:t>
      </w:r>
      <w:r>
        <w:rPr>
          <w:rFonts w:hint="eastAsia"/>
        </w:rPr>
        <w:t>UID</w:t>
      </w:r>
      <w:r>
        <w:rPr>
          <w:rFonts w:hint="eastAsia"/>
        </w:rPr>
        <w:t>处理方式同用户昵称</w:t>
      </w:r>
      <w:r w:rsidR="000C5797">
        <w:rPr>
          <w:rFonts w:hint="eastAsia"/>
        </w:rPr>
        <w:t>一样</w:t>
      </w:r>
    </w:p>
    <w:p w14:paraId="58541D21" w14:textId="77777777" w:rsidR="002C5A0F" w:rsidRDefault="002C5A0F" w:rsidP="002C5A0F">
      <w:r>
        <w:rPr>
          <w:rFonts w:hint="eastAsia"/>
        </w:rPr>
        <w:t>靓号用户</w:t>
      </w:r>
      <w:r>
        <w:rPr>
          <w:rFonts w:hint="eastAsia"/>
        </w:rPr>
        <w:t>UID</w:t>
      </w:r>
      <w:r w:rsidR="000C5797">
        <w:rPr>
          <w:rFonts w:hint="eastAsia"/>
        </w:rPr>
        <w:t>字体颜色和昵称有区别</w:t>
      </w:r>
    </w:p>
    <w:p w14:paraId="2DEE7187" w14:textId="77777777" w:rsidR="005F78E9" w:rsidRDefault="005F78E9" w:rsidP="002C5A0F">
      <w:r>
        <w:rPr>
          <w:rFonts w:hint="eastAsia"/>
        </w:rPr>
        <w:t>昵称和</w:t>
      </w:r>
      <w:r>
        <w:rPr>
          <w:rFonts w:hint="eastAsia"/>
        </w:rPr>
        <w:t>UID</w:t>
      </w:r>
      <w:r>
        <w:rPr>
          <w:rFonts w:hint="eastAsia"/>
        </w:rPr>
        <w:t>可以点击出操作菜单</w:t>
      </w:r>
    </w:p>
    <w:p w14:paraId="2F860928" w14:textId="77777777" w:rsidR="005F78E9" w:rsidRDefault="005F78E9" w:rsidP="002C5A0F"/>
    <w:p w14:paraId="441A1773" w14:textId="77777777" w:rsidR="00923AC4" w:rsidRDefault="00923AC4" w:rsidP="00D03FB3"/>
    <w:p w14:paraId="38028167" w14:textId="77777777" w:rsidR="00A068C7" w:rsidRPr="00114A04" w:rsidRDefault="00A068C7" w:rsidP="00A068C7">
      <w:pPr>
        <w:pStyle w:val="a3"/>
        <w:numPr>
          <w:ilvl w:val="0"/>
          <w:numId w:val="18"/>
        </w:numPr>
        <w:ind w:firstLineChars="0"/>
        <w:rPr>
          <w:b/>
        </w:rPr>
      </w:pPr>
      <w:r w:rsidRPr="00114A04">
        <w:rPr>
          <w:rFonts w:hint="eastAsia"/>
          <w:b/>
        </w:rPr>
        <w:t>公</w:t>
      </w:r>
      <w:r w:rsidR="000128A0">
        <w:rPr>
          <w:rFonts w:hint="eastAsia"/>
          <w:b/>
        </w:rPr>
        <w:t>/</w:t>
      </w:r>
      <w:r w:rsidR="000128A0">
        <w:rPr>
          <w:rFonts w:hint="eastAsia"/>
          <w:b/>
        </w:rPr>
        <w:t>私</w:t>
      </w:r>
      <w:r w:rsidRPr="00114A04">
        <w:rPr>
          <w:rFonts w:hint="eastAsia"/>
          <w:b/>
        </w:rPr>
        <w:t>聊</w:t>
      </w:r>
      <w:r w:rsidR="000128A0">
        <w:rPr>
          <w:rFonts w:hint="eastAsia"/>
          <w:b/>
        </w:rPr>
        <w:t>显示规则</w:t>
      </w:r>
      <w:r w:rsidRPr="00114A04">
        <w:rPr>
          <w:rFonts w:hint="eastAsia"/>
          <w:b/>
        </w:rPr>
        <w:t>：</w:t>
      </w:r>
    </w:p>
    <w:p w14:paraId="532B121A" w14:textId="77777777" w:rsidR="002C5A0F" w:rsidRPr="002C5A0F" w:rsidRDefault="002C5A0F" w:rsidP="00D03FB3"/>
    <w:p w14:paraId="36624670" w14:textId="77777777" w:rsidR="001D52A5" w:rsidRDefault="001D52A5" w:rsidP="00D03FB3">
      <w:r w:rsidRPr="00FD7066">
        <w:rPr>
          <w:rFonts w:hint="eastAsia"/>
          <w:b/>
        </w:rPr>
        <w:t>进场信息</w:t>
      </w:r>
      <w:r w:rsidR="00000E6B" w:rsidRPr="00FD7066">
        <w:rPr>
          <w:rFonts w:hint="eastAsia"/>
          <w:b/>
        </w:rPr>
        <w:t>（公聊区）</w:t>
      </w:r>
      <w:r w:rsidRPr="00FD7066">
        <w:rPr>
          <w:rFonts w:hint="eastAsia"/>
          <w:b/>
        </w:rPr>
        <w:t>：</w:t>
      </w:r>
      <w:r>
        <w:rPr>
          <w:rFonts w:hint="eastAsia"/>
        </w:rPr>
        <w:t>用户进入房间时显示</w:t>
      </w:r>
    </w:p>
    <w:p w14:paraId="73350C1A" w14:textId="77777777" w:rsidR="001D52A5" w:rsidRDefault="00C230A6" w:rsidP="00D03FB3">
      <w:r>
        <w:rPr>
          <w:rFonts w:hint="eastAsia"/>
        </w:rPr>
        <w:t>无座驾</w:t>
      </w:r>
      <w:r w:rsidR="001D52A5">
        <w:rPr>
          <w:rFonts w:hint="eastAsia"/>
        </w:rPr>
        <w:t>：</w:t>
      </w:r>
      <w:r w:rsidR="00BD3B9B">
        <w:t>”</w:t>
      </w:r>
      <w:r w:rsidR="001D52A5">
        <w:rPr>
          <w:rFonts w:hint="eastAsia"/>
        </w:rPr>
        <w:t>时间</w:t>
      </w:r>
      <w:r w:rsidR="00BD3B9B">
        <w:t>”</w:t>
      </w:r>
      <w:r w:rsidR="001D52A5">
        <w:rPr>
          <w:rFonts w:hint="eastAsia"/>
        </w:rPr>
        <w:t>+</w:t>
      </w:r>
      <w:r w:rsidR="001D52A5">
        <w:rPr>
          <w:rFonts w:hint="eastAsia"/>
        </w:rPr>
        <w:t>欢迎</w:t>
      </w:r>
      <w:r w:rsidR="001D52A5">
        <w:rPr>
          <w:rFonts w:hint="eastAsia"/>
        </w:rPr>
        <w:t>+</w:t>
      </w:r>
      <w:r w:rsidR="00BD3B9B">
        <w:t>”</w:t>
      </w:r>
      <w:r w:rsidR="001D52A5">
        <w:rPr>
          <w:rFonts w:hint="eastAsia"/>
        </w:rPr>
        <w:t>身份图标</w:t>
      </w:r>
      <w:r w:rsidR="00BD3B9B">
        <w:t>”</w:t>
      </w:r>
      <w:r w:rsidR="001D52A5">
        <w:rPr>
          <w:rFonts w:hint="eastAsia"/>
        </w:rPr>
        <w:t>+</w:t>
      </w:r>
      <w:r w:rsidR="00BD3B9B">
        <w:t>”</w:t>
      </w:r>
      <w:r w:rsidR="00BE6EFB">
        <w:rPr>
          <w:rFonts w:hint="eastAsia"/>
        </w:rPr>
        <w:t>社团徽标</w:t>
      </w:r>
      <w:r w:rsidR="00BD3B9B">
        <w:t>”</w:t>
      </w:r>
      <w:r w:rsidR="00BE6EFB">
        <w:rPr>
          <w:rFonts w:hint="eastAsia"/>
        </w:rPr>
        <w:t>+</w:t>
      </w:r>
      <w:r w:rsidR="00BD3B9B">
        <w:t>”</w:t>
      </w:r>
      <w:r w:rsidR="001D52A5">
        <w:rPr>
          <w:rFonts w:hint="eastAsia"/>
        </w:rPr>
        <w:t>昵称</w:t>
      </w:r>
      <w:r w:rsidR="00BD3B9B">
        <w:t>”</w:t>
      </w:r>
      <w:r w:rsidR="001D52A5">
        <w:rPr>
          <w:rFonts w:hint="eastAsia"/>
        </w:rPr>
        <w:t>+</w:t>
      </w:r>
      <w:r w:rsidR="00BD3B9B">
        <w:rPr>
          <w:rFonts w:hint="eastAsia"/>
        </w:rPr>
        <w:t>(</w:t>
      </w:r>
      <w:r w:rsidR="00BD3B9B">
        <w:t>”</w:t>
      </w:r>
      <w:r w:rsidR="001D52A5">
        <w:rPr>
          <w:rFonts w:hint="eastAsia"/>
        </w:rPr>
        <w:t>UID</w:t>
      </w:r>
      <w:r w:rsidR="00BD3B9B">
        <w:t>”</w:t>
      </w:r>
      <w:r w:rsidR="00BD3B9B">
        <w:rPr>
          <w:rFonts w:hint="eastAsia"/>
        </w:rPr>
        <w:t>)</w:t>
      </w:r>
      <w:r w:rsidR="001D52A5">
        <w:rPr>
          <w:rFonts w:hint="eastAsia"/>
        </w:rPr>
        <w:t>+</w:t>
      </w:r>
      <w:r w:rsidR="00BD3B9B">
        <w:t>”</w:t>
      </w:r>
      <w:r w:rsidR="00BE6EFB">
        <w:rPr>
          <w:rFonts w:hint="eastAsia"/>
        </w:rPr>
        <w:t>靓号图标</w:t>
      </w:r>
      <w:r w:rsidR="00BD3B9B">
        <w:t>”</w:t>
      </w:r>
      <w:r w:rsidR="00BE6EFB">
        <w:rPr>
          <w:rFonts w:hint="eastAsia"/>
        </w:rPr>
        <w:t>+</w:t>
      </w:r>
      <w:r w:rsidR="001D52A5">
        <w:rPr>
          <w:rFonts w:hint="eastAsia"/>
        </w:rPr>
        <w:t>进入房间</w:t>
      </w:r>
    </w:p>
    <w:p w14:paraId="551E4458" w14:textId="77777777" w:rsidR="00C230A6" w:rsidRDefault="00C230A6" w:rsidP="00C230A6">
      <w:r>
        <w:rPr>
          <w:rFonts w:hint="eastAsia"/>
        </w:rPr>
        <w:t>有座驾：</w:t>
      </w:r>
      <w:r w:rsidR="00BD3B9B">
        <w:t>”</w:t>
      </w:r>
      <w:r>
        <w:rPr>
          <w:rFonts w:hint="eastAsia"/>
        </w:rPr>
        <w:t>时间</w:t>
      </w:r>
      <w:r w:rsidR="00BD3B9B">
        <w:t>”</w:t>
      </w:r>
      <w:r>
        <w:rPr>
          <w:rFonts w:hint="eastAsia"/>
        </w:rPr>
        <w:t>+</w:t>
      </w:r>
      <w:r>
        <w:rPr>
          <w:rFonts w:hint="eastAsia"/>
        </w:rPr>
        <w:t>欢迎</w:t>
      </w:r>
      <w:r>
        <w:rPr>
          <w:rFonts w:hint="eastAsia"/>
        </w:rPr>
        <w:t>+</w:t>
      </w:r>
      <w:r w:rsidR="00BD3B9B">
        <w:t>”</w:t>
      </w:r>
      <w:r>
        <w:rPr>
          <w:rFonts w:hint="eastAsia"/>
        </w:rPr>
        <w:t>身份图标</w:t>
      </w:r>
      <w:r w:rsidR="00BD3B9B">
        <w:t>”</w:t>
      </w:r>
      <w:r>
        <w:rPr>
          <w:rFonts w:hint="eastAsia"/>
        </w:rPr>
        <w:t>+</w:t>
      </w:r>
      <w:r w:rsidR="00BD3B9B">
        <w:t>”</w:t>
      </w:r>
      <w:r>
        <w:rPr>
          <w:rFonts w:hint="eastAsia"/>
        </w:rPr>
        <w:t>社团徽标</w:t>
      </w:r>
      <w:r w:rsidR="00BD3B9B">
        <w:t>”</w:t>
      </w:r>
      <w:r>
        <w:rPr>
          <w:rFonts w:hint="eastAsia"/>
        </w:rPr>
        <w:t>+</w:t>
      </w:r>
      <w:r w:rsidR="00BD3B9B">
        <w:t>”</w:t>
      </w:r>
      <w:r>
        <w:rPr>
          <w:rFonts w:hint="eastAsia"/>
        </w:rPr>
        <w:t>昵称</w:t>
      </w:r>
      <w:r w:rsidR="00BD3B9B">
        <w:t>”</w:t>
      </w:r>
      <w:r>
        <w:rPr>
          <w:rFonts w:hint="eastAsia"/>
        </w:rPr>
        <w:t>+</w:t>
      </w:r>
      <w:r w:rsidR="00BD3B9B">
        <w:rPr>
          <w:rFonts w:hint="eastAsia"/>
        </w:rPr>
        <w:t>(</w:t>
      </w:r>
      <w:r w:rsidR="00BD3B9B">
        <w:t>“</w:t>
      </w:r>
      <w:r w:rsidR="00A72F0F">
        <w:rPr>
          <w:rFonts w:hint="eastAsia"/>
        </w:rPr>
        <w:t>UID</w:t>
      </w:r>
      <w:r w:rsidR="00A72F0F">
        <w:t>”</w:t>
      </w:r>
      <w:r w:rsidR="00A72F0F">
        <w:rPr>
          <w:rFonts w:hint="eastAsia"/>
        </w:rPr>
        <w:t>)</w:t>
      </w:r>
      <w:r>
        <w:rPr>
          <w:rFonts w:hint="eastAsia"/>
        </w:rPr>
        <w:t>+</w:t>
      </w:r>
      <w:r w:rsidR="00A72F0F">
        <w:t>”</w:t>
      </w:r>
      <w:r>
        <w:rPr>
          <w:rFonts w:hint="eastAsia"/>
        </w:rPr>
        <w:t>靓号图标</w:t>
      </w:r>
      <w:r w:rsidR="00A72F0F">
        <w:t>”</w:t>
      </w:r>
      <w:r>
        <w:rPr>
          <w:rFonts w:hint="eastAsia"/>
        </w:rPr>
        <w:t>+</w:t>
      </w:r>
      <w:r w:rsidR="00A72F0F">
        <w:t>”</w:t>
      </w:r>
      <w:r>
        <w:rPr>
          <w:rFonts w:hint="eastAsia"/>
        </w:rPr>
        <w:t>开（骑</w:t>
      </w:r>
      <w:r>
        <w:rPr>
          <w:rFonts w:hint="eastAsia"/>
        </w:rPr>
        <w:t>/</w:t>
      </w:r>
      <w:r>
        <w:rPr>
          <w:rFonts w:hint="eastAsia"/>
        </w:rPr>
        <w:t>坐，按照座驾类型显示不同动词）着座驾名称</w:t>
      </w:r>
      <w:r w:rsidR="00A72F0F">
        <w:t>”</w:t>
      </w:r>
      <w:r>
        <w:rPr>
          <w:rFonts w:hint="eastAsia"/>
        </w:rPr>
        <w:t>+</w:t>
      </w:r>
      <w:r>
        <w:rPr>
          <w:rFonts w:hint="eastAsia"/>
        </w:rPr>
        <w:t>进入房间</w:t>
      </w:r>
      <w:r>
        <w:rPr>
          <w:rFonts w:hint="eastAsia"/>
        </w:rPr>
        <w:t>+</w:t>
      </w:r>
      <w:r w:rsidR="00A72F0F">
        <w:t>”</w:t>
      </w:r>
      <w:r>
        <w:rPr>
          <w:rFonts w:hint="eastAsia"/>
        </w:rPr>
        <w:t>座驾图片</w:t>
      </w:r>
      <w:r w:rsidR="00A72F0F">
        <w:t>”</w:t>
      </w:r>
    </w:p>
    <w:p w14:paraId="0530CA66" w14:textId="77777777" w:rsidR="00F03004" w:rsidRDefault="00F03004" w:rsidP="00D03FB3"/>
    <w:p w14:paraId="3BD16A25" w14:textId="77777777" w:rsidR="00F03004" w:rsidRPr="00FD7066" w:rsidRDefault="00F03004" w:rsidP="00D03FB3">
      <w:pPr>
        <w:rPr>
          <w:b/>
        </w:rPr>
      </w:pPr>
      <w:r w:rsidRPr="00FD7066">
        <w:rPr>
          <w:rFonts w:hint="eastAsia"/>
          <w:b/>
        </w:rPr>
        <w:t>座驾图片：</w:t>
      </w:r>
    </w:p>
    <w:p w14:paraId="6BE1E508" w14:textId="77777777" w:rsidR="00F03004" w:rsidRPr="0017566A" w:rsidRDefault="00F03004" w:rsidP="00D03FB3">
      <w:r>
        <w:rPr>
          <w:rFonts w:hint="eastAsia"/>
        </w:rPr>
        <w:t>在用户信息下面另起一行显示座驾图片。</w:t>
      </w:r>
    </w:p>
    <w:p w14:paraId="541C4AB5" w14:textId="77777777" w:rsidR="006F00CB" w:rsidRDefault="006F00CB" w:rsidP="00D03FB3"/>
    <w:p w14:paraId="5C6AE3AF" w14:textId="77777777" w:rsidR="00E51ADD" w:rsidRDefault="00000E6B" w:rsidP="00D03FB3">
      <w:r w:rsidRPr="00FD7066">
        <w:rPr>
          <w:rFonts w:hint="eastAsia"/>
          <w:b/>
        </w:rPr>
        <w:t>聊天</w:t>
      </w:r>
      <w:r w:rsidR="00E51ADD" w:rsidRPr="00FD7066">
        <w:rPr>
          <w:rFonts w:hint="eastAsia"/>
          <w:b/>
        </w:rPr>
        <w:t>信息：</w:t>
      </w:r>
      <w:r w:rsidR="00E51ADD">
        <w:rPr>
          <w:rFonts w:hint="eastAsia"/>
        </w:rPr>
        <w:t>对大家公开说的信息、对某人公开说的信息</w:t>
      </w:r>
      <w:r w:rsidR="00C23A34">
        <w:rPr>
          <w:rFonts w:hint="eastAsia"/>
        </w:rPr>
        <w:t>、送礼物信息</w:t>
      </w:r>
    </w:p>
    <w:p w14:paraId="0BAD99ED" w14:textId="77777777" w:rsidR="00153FE8" w:rsidRDefault="00153FE8" w:rsidP="003137BB"/>
    <w:p w14:paraId="1DF6DB69" w14:textId="77777777" w:rsidR="00F50B08" w:rsidRDefault="00F50B08" w:rsidP="003137BB">
      <w:r>
        <w:rPr>
          <w:rFonts w:hint="eastAsia"/>
        </w:rPr>
        <w:t>A</w:t>
      </w:r>
      <w:r>
        <w:rPr>
          <w:rFonts w:hint="eastAsia"/>
        </w:rPr>
        <w:t>对大家说：</w:t>
      </w:r>
    </w:p>
    <w:p w14:paraId="224C1B78" w14:textId="77777777" w:rsidR="003137BB" w:rsidRDefault="00F50B08" w:rsidP="003137BB">
      <w:r>
        <w:rPr>
          <w:rFonts w:hint="eastAsia"/>
        </w:rPr>
        <w:t>大家的公屏：</w:t>
      </w:r>
      <w:r w:rsidR="008F016D">
        <w:t>”</w:t>
      </w:r>
      <w:r w:rsidR="003137BB">
        <w:rPr>
          <w:rFonts w:hint="eastAsia"/>
        </w:rPr>
        <w:t>时间</w:t>
      </w:r>
      <w:r w:rsidR="008F016D">
        <w:t>”</w:t>
      </w:r>
      <w:r w:rsidR="003137BB">
        <w:rPr>
          <w:rFonts w:hint="eastAsia"/>
        </w:rPr>
        <w:t>+</w:t>
      </w:r>
      <w:r w:rsidR="008F016D">
        <w:t>”</w:t>
      </w:r>
      <w:r w:rsidR="003137BB">
        <w:rPr>
          <w:rFonts w:hint="eastAsia"/>
        </w:rPr>
        <w:t>身份图标</w:t>
      </w:r>
      <w:r w:rsidR="008F016D">
        <w:t>”</w:t>
      </w:r>
      <w:r w:rsidR="003137BB">
        <w:rPr>
          <w:rFonts w:hint="eastAsia"/>
        </w:rPr>
        <w:t>+</w:t>
      </w:r>
      <w:r w:rsidR="008F016D">
        <w:t>”</w:t>
      </w:r>
      <w:r w:rsidR="003137BB">
        <w:rPr>
          <w:rFonts w:hint="eastAsia"/>
        </w:rPr>
        <w:t>社团徽标</w:t>
      </w:r>
      <w:r w:rsidR="008F016D">
        <w:t>”</w:t>
      </w:r>
      <w:r w:rsidR="003137BB">
        <w:rPr>
          <w:rFonts w:hint="eastAsia"/>
        </w:rPr>
        <w:t>+</w:t>
      </w:r>
      <w:r w:rsidR="008F016D">
        <w:t>”</w:t>
      </w:r>
      <w:r w:rsidR="003137BB">
        <w:rPr>
          <w:rFonts w:hint="eastAsia"/>
        </w:rPr>
        <w:t>昵称</w:t>
      </w:r>
      <w:r w:rsidR="008F016D">
        <w:t>”</w:t>
      </w:r>
      <w:r w:rsidR="003137BB">
        <w:rPr>
          <w:rFonts w:hint="eastAsia"/>
        </w:rPr>
        <w:t>+</w:t>
      </w:r>
      <w:r w:rsidR="008F016D">
        <w:rPr>
          <w:rFonts w:hint="eastAsia"/>
        </w:rPr>
        <w:t>(</w:t>
      </w:r>
      <w:r w:rsidR="008F016D">
        <w:t>“</w:t>
      </w:r>
      <w:r w:rsidR="003137BB">
        <w:rPr>
          <w:rFonts w:hint="eastAsia"/>
        </w:rPr>
        <w:t>UID</w:t>
      </w:r>
      <w:r w:rsidR="008F016D">
        <w:t>”</w:t>
      </w:r>
      <w:r w:rsidR="008F016D">
        <w:rPr>
          <w:rFonts w:hint="eastAsia"/>
        </w:rPr>
        <w:t>)</w:t>
      </w:r>
      <w:r w:rsidR="003137BB">
        <w:rPr>
          <w:rFonts w:hint="eastAsia"/>
        </w:rPr>
        <w:t>+</w:t>
      </w:r>
      <w:r w:rsidR="008F016D">
        <w:t>”</w:t>
      </w:r>
      <w:r w:rsidR="003137BB">
        <w:rPr>
          <w:rFonts w:hint="eastAsia"/>
        </w:rPr>
        <w:t>靓号图标</w:t>
      </w:r>
      <w:r w:rsidR="008F016D">
        <w:t>”</w:t>
      </w:r>
      <w:r w:rsidR="003137BB">
        <w:rPr>
          <w:rFonts w:hint="eastAsia"/>
        </w:rPr>
        <w:t>+</w:t>
      </w:r>
      <w:r w:rsidR="003137BB">
        <w:rPr>
          <w:rFonts w:hint="eastAsia"/>
        </w:rPr>
        <w:t>说</w:t>
      </w:r>
      <w:r w:rsidR="00452831">
        <w:rPr>
          <w:rFonts w:hint="eastAsia"/>
        </w:rPr>
        <w:t>：</w:t>
      </w:r>
      <w:r w:rsidR="003137BB">
        <w:rPr>
          <w:rFonts w:hint="eastAsia"/>
        </w:rPr>
        <w:t>+</w:t>
      </w:r>
      <w:r w:rsidR="008F016D">
        <w:t>”</w:t>
      </w:r>
      <w:r w:rsidR="003137BB">
        <w:rPr>
          <w:rFonts w:hint="eastAsia"/>
        </w:rPr>
        <w:t>发言内容</w:t>
      </w:r>
      <w:r w:rsidR="008F016D">
        <w:t>”</w:t>
      </w:r>
    </w:p>
    <w:p w14:paraId="5CC699A4" w14:textId="77777777" w:rsidR="006C062F" w:rsidRDefault="00F50B08" w:rsidP="006C062F">
      <w:r>
        <w:rPr>
          <w:rFonts w:hint="eastAsia"/>
        </w:rPr>
        <w:t>A</w:t>
      </w:r>
      <w:r>
        <w:rPr>
          <w:rFonts w:hint="eastAsia"/>
        </w:rPr>
        <w:t>的公</w:t>
      </w:r>
      <w:r w:rsidR="006C062F">
        <w:rPr>
          <w:rFonts w:hint="eastAsia"/>
        </w:rPr>
        <w:t>、</w:t>
      </w:r>
      <w:r>
        <w:rPr>
          <w:rFonts w:hint="eastAsia"/>
        </w:rPr>
        <w:t>私屏</w:t>
      </w:r>
      <w:r w:rsidR="00A05A8D">
        <w:rPr>
          <w:rFonts w:hint="eastAsia"/>
        </w:rPr>
        <w:t>：</w:t>
      </w:r>
      <w:r w:rsidR="006C062F">
        <w:t>”</w:t>
      </w:r>
      <w:r w:rsidR="006C062F">
        <w:rPr>
          <w:rFonts w:hint="eastAsia"/>
        </w:rPr>
        <w:t>时间</w:t>
      </w:r>
      <w:r w:rsidR="006C062F">
        <w:t>”</w:t>
      </w:r>
      <w:r w:rsidR="006C062F">
        <w:rPr>
          <w:rFonts w:hint="eastAsia"/>
        </w:rPr>
        <w:t>+</w:t>
      </w:r>
      <w:r w:rsidR="006C062F">
        <w:t>”</w:t>
      </w:r>
      <w:r w:rsidR="006C062F">
        <w:rPr>
          <w:rFonts w:hint="eastAsia"/>
        </w:rPr>
        <w:t>身份图标</w:t>
      </w:r>
      <w:r w:rsidR="006C062F">
        <w:t>”</w:t>
      </w:r>
      <w:r w:rsidR="006C062F">
        <w:rPr>
          <w:rFonts w:hint="eastAsia"/>
        </w:rPr>
        <w:t>+</w:t>
      </w:r>
      <w:r w:rsidR="006C062F">
        <w:t>”</w:t>
      </w:r>
      <w:r w:rsidR="006C062F">
        <w:rPr>
          <w:rFonts w:hint="eastAsia"/>
        </w:rPr>
        <w:t>社团徽标</w:t>
      </w:r>
      <w:r w:rsidR="006C062F">
        <w:t>”</w:t>
      </w:r>
      <w:r w:rsidR="006C062F">
        <w:rPr>
          <w:rFonts w:hint="eastAsia"/>
        </w:rPr>
        <w:t>+</w:t>
      </w:r>
      <w:r w:rsidR="006C062F">
        <w:rPr>
          <w:rFonts w:hint="eastAsia"/>
        </w:rPr>
        <w:t>我</w:t>
      </w:r>
      <w:r w:rsidR="006C062F">
        <w:rPr>
          <w:rFonts w:hint="eastAsia"/>
        </w:rPr>
        <w:t>+(</w:t>
      </w:r>
      <w:r w:rsidR="006C062F">
        <w:t>“</w:t>
      </w:r>
      <w:r w:rsidR="006C062F">
        <w:rPr>
          <w:rFonts w:hint="eastAsia"/>
        </w:rPr>
        <w:t>UID</w:t>
      </w:r>
      <w:r w:rsidR="006C062F">
        <w:t>”</w:t>
      </w:r>
      <w:r w:rsidR="006C062F">
        <w:rPr>
          <w:rFonts w:hint="eastAsia"/>
        </w:rPr>
        <w:t>)+</w:t>
      </w:r>
      <w:r w:rsidR="006C062F">
        <w:t>”</w:t>
      </w:r>
      <w:r w:rsidR="006C062F">
        <w:rPr>
          <w:rFonts w:hint="eastAsia"/>
        </w:rPr>
        <w:t>靓号图标</w:t>
      </w:r>
      <w:r w:rsidR="006C062F">
        <w:t>”</w:t>
      </w:r>
      <w:r w:rsidR="006C062F">
        <w:rPr>
          <w:rFonts w:hint="eastAsia"/>
        </w:rPr>
        <w:t>+</w:t>
      </w:r>
      <w:r w:rsidR="006C062F">
        <w:rPr>
          <w:rFonts w:hint="eastAsia"/>
        </w:rPr>
        <w:t>说：</w:t>
      </w:r>
      <w:r w:rsidR="006C062F">
        <w:rPr>
          <w:rFonts w:hint="eastAsia"/>
        </w:rPr>
        <w:t>+</w:t>
      </w:r>
      <w:r w:rsidR="006C062F">
        <w:t>”</w:t>
      </w:r>
      <w:r w:rsidR="006C062F">
        <w:rPr>
          <w:rFonts w:hint="eastAsia"/>
        </w:rPr>
        <w:t>发言内容</w:t>
      </w:r>
      <w:r w:rsidR="006C062F">
        <w:t>”</w:t>
      </w:r>
    </w:p>
    <w:p w14:paraId="4A011A9E" w14:textId="77777777" w:rsidR="006C062F" w:rsidRDefault="006C062F" w:rsidP="003137BB"/>
    <w:p w14:paraId="27670AC6" w14:textId="77777777" w:rsidR="006C062F" w:rsidRDefault="006C062F" w:rsidP="003137BB">
      <w:r>
        <w:rPr>
          <w:rFonts w:hint="eastAsia"/>
        </w:rPr>
        <w:t>A</w:t>
      </w:r>
      <w:r>
        <w:rPr>
          <w:rFonts w:hint="eastAsia"/>
        </w:rPr>
        <w:t>对</w:t>
      </w:r>
      <w:r>
        <w:rPr>
          <w:rFonts w:hint="eastAsia"/>
        </w:rPr>
        <w:t>B</w:t>
      </w:r>
      <w:r>
        <w:rPr>
          <w:rFonts w:hint="eastAsia"/>
        </w:rPr>
        <w:t>公开说：</w:t>
      </w:r>
    </w:p>
    <w:p w14:paraId="37150C92" w14:textId="77777777" w:rsidR="006C062F" w:rsidRDefault="006C062F" w:rsidP="006C062F">
      <w:r>
        <w:rPr>
          <w:rFonts w:hint="eastAsia"/>
        </w:rPr>
        <w:t>大家的公屏：</w:t>
      </w:r>
      <w:r>
        <w:t>”</w:t>
      </w:r>
      <w:r>
        <w:rPr>
          <w:rFonts w:hint="eastAsia"/>
        </w:rPr>
        <w:t>时间</w:t>
      </w:r>
      <w:r>
        <w:t>”</w:t>
      </w:r>
      <w:r>
        <w:rPr>
          <w:rFonts w:hint="eastAsia"/>
        </w:rPr>
        <w:t>+</w:t>
      </w:r>
      <w:r>
        <w:t>”</w:t>
      </w:r>
      <w:r>
        <w:rPr>
          <w:rFonts w:hint="eastAsia"/>
        </w:rPr>
        <w:t>身份图标</w:t>
      </w:r>
      <w:r>
        <w:t>”</w:t>
      </w:r>
      <w:r>
        <w:rPr>
          <w:rFonts w:hint="eastAsia"/>
        </w:rPr>
        <w:t>+</w:t>
      </w:r>
      <w:r>
        <w:t>”</w:t>
      </w:r>
      <w:r>
        <w:rPr>
          <w:rFonts w:hint="eastAsia"/>
        </w:rPr>
        <w:t>社团徽标</w:t>
      </w:r>
      <w:r>
        <w:t>”</w:t>
      </w:r>
      <w:r>
        <w:rPr>
          <w:rFonts w:hint="eastAsia"/>
        </w:rPr>
        <w:t>+</w:t>
      </w:r>
      <w:r>
        <w:t>”</w:t>
      </w:r>
      <w:r>
        <w:rPr>
          <w:rFonts w:hint="eastAsia"/>
        </w:rPr>
        <w:t>A</w:t>
      </w:r>
      <w:r>
        <w:rPr>
          <w:rFonts w:hint="eastAsia"/>
        </w:rPr>
        <w:t>昵称</w:t>
      </w:r>
      <w:r>
        <w:t>”</w:t>
      </w:r>
      <w:r>
        <w:rPr>
          <w:rFonts w:hint="eastAsia"/>
        </w:rPr>
        <w:t>+(</w:t>
      </w:r>
      <w:r>
        <w:t>“</w:t>
      </w:r>
      <w:r>
        <w:rPr>
          <w:rFonts w:hint="eastAsia"/>
        </w:rPr>
        <w:t>UID</w:t>
      </w:r>
      <w:r>
        <w:t>”</w:t>
      </w:r>
      <w:r>
        <w:rPr>
          <w:rFonts w:hint="eastAsia"/>
        </w:rPr>
        <w:t>)+</w:t>
      </w:r>
      <w:r>
        <w:t>”</w:t>
      </w:r>
      <w:r>
        <w:rPr>
          <w:rFonts w:hint="eastAsia"/>
        </w:rPr>
        <w:t>靓号图标</w:t>
      </w:r>
      <w:r>
        <w:t>”</w:t>
      </w:r>
      <w:r>
        <w:rPr>
          <w:rFonts w:hint="eastAsia"/>
        </w:rPr>
        <w:t>+</w:t>
      </w:r>
      <w:r>
        <w:rPr>
          <w:rFonts w:hint="eastAsia"/>
        </w:rPr>
        <w:t>对</w:t>
      </w:r>
      <w:r>
        <w:rPr>
          <w:rFonts w:hint="eastAsia"/>
        </w:rPr>
        <w:t>+</w:t>
      </w:r>
      <w:r>
        <w:t>”</w:t>
      </w:r>
      <w:r>
        <w:rPr>
          <w:rFonts w:hint="eastAsia"/>
        </w:rPr>
        <w:t>身份图标</w:t>
      </w:r>
      <w:r>
        <w:t>”</w:t>
      </w:r>
      <w:r>
        <w:rPr>
          <w:rFonts w:hint="eastAsia"/>
        </w:rPr>
        <w:t>+</w:t>
      </w:r>
      <w:r>
        <w:t>”</w:t>
      </w:r>
      <w:r>
        <w:rPr>
          <w:rFonts w:hint="eastAsia"/>
        </w:rPr>
        <w:t>社团徽标</w:t>
      </w:r>
      <w:r>
        <w:t>”</w:t>
      </w:r>
      <w:r>
        <w:rPr>
          <w:rFonts w:hint="eastAsia"/>
        </w:rPr>
        <w:t>+</w:t>
      </w:r>
      <w:r>
        <w:t>”</w:t>
      </w:r>
      <w:r>
        <w:rPr>
          <w:rFonts w:hint="eastAsia"/>
        </w:rPr>
        <w:t>B</w:t>
      </w:r>
      <w:r>
        <w:rPr>
          <w:rFonts w:hint="eastAsia"/>
        </w:rPr>
        <w:t>昵称</w:t>
      </w:r>
      <w:r>
        <w:t>”</w:t>
      </w:r>
      <w:r>
        <w:rPr>
          <w:rFonts w:hint="eastAsia"/>
        </w:rPr>
        <w:t>+(</w:t>
      </w:r>
      <w:r>
        <w:t>“</w:t>
      </w:r>
      <w:r>
        <w:rPr>
          <w:rFonts w:hint="eastAsia"/>
        </w:rPr>
        <w:t>UID</w:t>
      </w:r>
      <w:r>
        <w:t>”)”</w:t>
      </w:r>
      <w:r>
        <w:rPr>
          <w:rFonts w:hint="eastAsia"/>
        </w:rPr>
        <w:t>+</w:t>
      </w:r>
      <w:r>
        <w:rPr>
          <w:rFonts w:hint="eastAsia"/>
        </w:rPr>
        <w:t>靓号图标</w:t>
      </w:r>
      <w:r>
        <w:t>”</w:t>
      </w:r>
      <w:r>
        <w:rPr>
          <w:rFonts w:hint="eastAsia"/>
        </w:rPr>
        <w:t>+</w:t>
      </w:r>
      <w:r>
        <w:rPr>
          <w:rFonts w:hint="eastAsia"/>
        </w:rPr>
        <w:t>说：</w:t>
      </w:r>
      <w:r>
        <w:rPr>
          <w:rFonts w:hint="eastAsia"/>
        </w:rPr>
        <w:t>+</w:t>
      </w:r>
      <w:r>
        <w:t>”</w:t>
      </w:r>
      <w:r>
        <w:rPr>
          <w:rFonts w:hint="eastAsia"/>
        </w:rPr>
        <w:t>发言内容</w:t>
      </w:r>
      <w:r>
        <w:t>”</w:t>
      </w:r>
    </w:p>
    <w:p w14:paraId="3D90112F" w14:textId="77777777" w:rsidR="008F4B6E" w:rsidRDefault="008F4B6E" w:rsidP="006C062F"/>
    <w:p w14:paraId="5AF0113D" w14:textId="77777777" w:rsidR="006C062F" w:rsidRDefault="006C062F" w:rsidP="006C062F">
      <w:r>
        <w:rPr>
          <w:rFonts w:hint="eastAsia"/>
        </w:rPr>
        <w:t>A</w:t>
      </w:r>
      <w:r>
        <w:rPr>
          <w:rFonts w:hint="eastAsia"/>
        </w:rPr>
        <w:t>、</w:t>
      </w:r>
      <w:r>
        <w:rPr>
          <w:rFonts w:hint="eastAsia"/>
        </w:rPr>
        <w:t>B</w:t>
      </w:r>
      <w:r>
        <w:rPr>
          <w:rFonts w:hint="eastAsia"/>
        </w:rPr>
        <w:t>的公屏无内容</w:t>
      </w:r>
    </w:p>
    <w:p w14:paraId="46D230D8" w14:textId="77777777" w:rsidR="008F4B6E" w:rsidRDefault="008F4B6E" w:rsidP="006C062F"/>
    <w:p w14:paraId="08A8A697" w14:textId="77777777" w:rsidR="006C062F" w:rsidRDefault="006C062F" w:rsidP="006C062F">
      <w:r>
        <w:rPr>
          <w:rFonts w:hint="eastAsia"/>
        </w:rPr>
        <w:t>A</w:t>
      </w:r>
      <w:r>
        <w:rPr>
          <w:rFonts w:hint="eastAsia"/>
        </w:rPr>
        <w:t>的私屏：</w:t>
      </w:r>
      <w:r w:rsidR="007C107B">
        <w:t>”</w:t>
      </w:r>
      <w:r w:rsidR="007C107B">
        <w:rPr>
          <w:rFonts w:hint="eastAsia"/>
        </w:rPr>
        <w:t>时间</w:t>
      </w:r>
      <w:r w:rsidR="007C107B">
        <w:t>”</w:t>
      </w:r>
      <w:r w:rsidR="007C107B">
        <w:rPr>
          <w:rFonts w:hint="eastAsia"/>
        </w:rPr>
        <w:t>+</w:t>
      </w:r>
      <w:r w:rsidR="007C107B">
        <w:t>”</w:t>
      </w:r>
      <w:r w:rsidR="007C107B">
        <w:rPr>
          <w:rFonts w:hint="eastAsia"/>
        </w:rPr>
        <w:t>身份图标</w:t>
      </w:r>
      <w:r w:rsidR="007C107B">
        <w:t>”</w:t>
      </w:r>
      <w:r w:rsidR="007C107B">
        <w:rPr>
          <w:rFonts w:hint="eastAsia"/>
        </w:rPr>
        <w:t>+</w:t>
      </w:r>
      <w:r w:rsidR="007C107B">
        <w:t>”</w:t>
      </w:r>
      <w:r w:rsidR="007C107B">
        <w:rPr>
          <w:rFonts w:hint="eastAsia"/>
        </w:rPr>
        <w:t>社团徽标</w:t>
      </w:r>
      <w:r w:rsidR="007C107B">
        <w:t>”</w:t>
      </w:r>
      <w:r w:rsidR="007C107B">
        <w:rPr>
          <w:rFonts w:hint="eastAsia"/>
        </w:rPr>
        <w:t>+</w:t>
      </w:r>
      <w:r w:rsidR="007C107B">
        <w:rPr>
          <w:rFonts w:hint="eastAsia"/>
        </w:rPr>
        <w:t>我</w:t>
      </w:r>
      <w:r w:rsidR="007C107B">
        <w:rPr>
          <w:rFonts w:hint="eastAsia"/>
        </w:rPr>
        <w:t>+(</w:t>
      </w:r>
      <w:r w:rsidR="007C107B">
        <w:t>“</w:t>
      </w:r>
      <w:r w:rsidR="007C107B">
        <w:rPr>
          <w:rFonts w:hint="eastAsia"/>
        </w:rPr>
        <w:t>UID</w:t>
      </w:r>
      <w:r w:rsidR="007C107B">
        <w:t>”</w:t>
      </w:r>
      <w:r w:rsidR="007C107B">
        <w:rPr>
          <w:rFonts w:hint="eastAsia"/>
        </w:rPr>
        <w:t>)+</w:t>
      </w:r>
      <w:r w:rsidR="007C107B">
        <w:t>”</w:t>
      </w:r>
      <w:r w:rsidR="007C107B">
        <w:rPr>
          <w:rFonts w:hint="eastAsia"/>
        </w:rPr>
        <w:t>靓号图标</w:t>
      </w:r>
      <w:r w:rsidR="007C107B">
        <w:t>”</w:t>
      </w:r>
      <w:r w:rsidR="007C107B">
        <w:rPr>
          <w:rFonts w:hint="eastAsia"/>
        </w:rPr>
        <w:t>+</w:t>
      </w:r>
      <w:r w:rsidR="007C107B">
        <w:rPr>
          <w:rFonts w:hint="eastAsia"/>
        </w:rPr>
        <w:t>对</w:t>
      </w:r>
      <w:r w:rsidR="007C107B">
        <w:rPr>
          <w:rFonts w:hint="eastAsia"/>
        </w:rPr>
        <w:t>+</w:t>
      </w:r>
      <w:r w:rsidR="007C107B">
        <w:t>”</w:t>
      </w:r>
      <w:r w:rsidR="007C107B">
        <w:rPr>
          <w:rFonts w:hint="eastAsia"/>
        </w:rPr>
        <w:t>身份图标</w:t>
      </w:r>
      <w:r w:rsidR="007C107B">
        <w:t>”</w:t>
      </w:r>
      <w:r w:rsidR="007C107B">
        <w:rPr>
          <w:rFonts w:hint="eastAsia"/>
        </w:rPr>
        <w:t>+</w:t>
      </w:r>
      <w:r w:rsidR="007C107B">
        <w:t>”</w:t>
      </w:r>
      <w:r w:rsidR="007C107B">
        <w:rPr>
          <w:rFonts w:hint="eastAsia"/>
        </w:rPr>
        <w:t>社团徽标</w:t>
      </w:r>
      <w:r w:rsidR="007C107B">
        <w:t>”</w:t>
      </w:r>
      <w:r w:rsidR="007C107B">
        <w:rPr>
          <w:rFonts w:hint="eastAsia"/>
        </w:rPr>
        <w:t>+</w:t>
      </w:r>
      <w:r w:rsidR="007C107B">
        <w:t>”</w:t>
      </w:r>
      <w:r w:rsidR="007C107B">
        <w:rPr>
          <w:rFonts w:hint="eastAsia"/>
        </w:rPr>
        <w:t>B</w:t>
      </w:r>
      <w:r w:rsidR="007C107B">
        <w:rPr>
          <w:rFonts w:hint="eastAsia"/>
        </w:rPr>
        <w:t>昵称</w:t>
      </w:r>
      <w:r w:rsidR="007C107B">
        <w:t>”</w:t>
      </w:r>
      <w:r w:rsidR="007C107B">
        <w:rPr>
          <w:rFonts w:hint="eastAsia"/>
        </w:rPr>
        <w:t>+(</w:t>
      </w:r>
      <w:r w:rsidR="007C107B">
        <w:t>“</w:t>
      </w:r>
      <w:r w:rsidR="007C107B">
        <w:rPr>
          <w:rFonts w:hint="eastAsia"/>
        </w:rPr>
        <w:t>UID</w:t>
      </w:r>
      <w:r w:rsidR="007C107B">
        <w:t>”)”</w:t>
      </w:r>
      <w:r w:rsidR="007C107B">
        <w:rPr>
          <w:rFonts w:hint="eastAsia"/>
        </w:rPr>
        <w:t>+</w:t>
      </w:r>
      <w:r w:rsidR="007C107B">
        <w:rPr>
          <w:rFonts w:hint="eastAsia"/>
        </w:rPr>
        <w:t>靓号图标</w:t>
      </w:r>
      <w:r w:rsidR="007C107B">
        <w:t>”</w:t>
      </w:r>
      <w:r w:rsidR="007C107B">
        <w:rPr>
          <w:rFonts w:hint="eastAsia"/>
        </w:rPr>
        <w:t>+</w:t>
      </w:r>
      <w:r w:rsidR="007C107B">
        <w:rPr>
          <w:rFonts w:hint="eastAsia"/>
        </w:rPr>
        <w:t>说：</w:t>
      </w:r>
      <w:r w:rsidR="007C107B">
        <w:rPr>
          <w:rFonts w:hint="eastAsia"/>
        </w:rPr>
        <w:t>+</w:t>
      </w:r>
      <w:r w:rsidR="007C107B">
        <w:t>”</w:t>
      </w:r>
      <w:r w:rsidR="007C107B">
        <w:rPr>
          <w:rFonts w:hint="eastAsia"/>
        </w:rPr>
        <w:t>发言内容</w:t>
      </w:r>
      <w:r w:rsidR="007C107B">
        <w:t>”</w:t>
      </w:r>
    </w:p>
    <w:p w14:paraId="490B9358" w14:textId="77777777" w:rsidR="008F4B6E" w:rsidRDefault="008F4B6E" w:rsidP="006C062F"/>
    <w:p w14:paraId="5C20826A" w14:textId="77777777" w:rsidR="007C107B" w:rsidRDefault="007C107B" w:rsidP="007C107B">
      <w:r>
        <w:rPr>
          <w:rFonts w:hint="eastAsia"/>
        </w:rPr>
        <w:t>B</w:t>
      </w:r>
      <w:r>
        <w:rPr>
          <w:rFonts w:hint="eastAsia"/>
        </w:rPr>
        <w:t>的私屏：</w:t>
      </w:r>
      <w:r>
        <w:t>”</w:t>
      </w:r>
      <w:r>
        <w:rPr>
          <w:rFonts w:hint="eastAsia"/>
        </w:rPr>
        <w:t>时间</w:t>
      </w:r>
      <w:r>
        <w:t>”</w:t>
      </w:r>
      <w:r>
        <w:rPr>
          <w:rFonts w:hint="eastAsia"/>
        </w:rPr>
        <w:t>+</w:t>
      </w:r>
      <w:r>
        <w:t>”</w:t>
      </w:r>
      <w:r>
        <w:rPr>
          <w:rFonts w:hint="eastAsia"/>
        </w:rPr>
        <w:t>身份图标</w:t>
      </w:r>
      <w:r>
        <w:t>”</w:t>
      </w:r>
      <w:r>
        <w:rPr>
          <w:rFonts w:hint="eastAsia"/>
        </w:rPr>
        <w:t>+</w:t>
      </w:r>
      <w:r>
        <w:t>”</w:t>
      </w:r>
      <w:r>
        <w:rPr>
          <w:rFonts w:hint="eastAsia"/>
        </w:rPr>
        <w:t>社团徽标</w:t>
      </w:r>
      <w:r>
        <w:t>”</w:t>
      </w:r>
      <w:r>
        <w:rPr>
          <w:rFonts w:hint="eastAsia"/>
        </w:rPr>
        <w:t>+</w:t>
      </w:r>
      <w:r>
        <w:t>”</w:t>
      </w:r>
      <w:r>
        <w:rPr>
          <w:rFonts w:hint="eastAsia"/>
        </w:rPr>
        <w:t>A</w:t>
      </w:r>
      <w:r>
        <w:rPr>
          <w:rFonts w:hint="eastAsia"/>
        </w:rPr>
        <w:t>昵称</w:t>
      </w:r>
      <w:r>
        <w:t>”</w:t>
      </w:r>
      <w:r>
        <w:rPr>
          <w:rFonts w:hint="eastAsia"/>
        </w:rPr>
        <w:t>+(</w:t>
      </w:r>
      <w:r>
        <w:t>“</w:t>
      </w:r>
      <w:r>
        <w:rPr>
          <w:rFonts w:hint="eastAsia"/>
        </w:rPr>
        <w:t>UID</w:t>
      </w:r>
      <w:r>
        <w:t>”</w:t>
      </w:r>
      <w:r>
        <w:rPr>
          <w:rFonts w:hint="eastAsia"/>
        </w:rPr>
        <w:t>)+</w:t>
      </w:r>
      <w:r>
        <w:t>”</w:t>
      </w:r>
      <w:r>
        <w:rPr>
          <w:rFonts w:hint="eastAsia"/>
        </w:rPr>
        <w:t>靓号图标</w:t>
      </w:r>
      <w:r>
        <w:t>”</w:t>
      </w:r>
      <w:r>
        <w:rPr>
          <w:rFonts w:hint="eastAsia"/>
        </w:rPr>
        <w:t>+</w:t>
      </w:r>
      <w:r>
        <w:rPr>
          <w:rFonts w:hint="eastAsia"/>
        </w:rPr>
        <w:t>对</w:t>
      </w:r>
      <w:r>
        <w:rPr>
          <w:rFonts w:hint="eastAsia"/>
        </w:rPr>
        <w:t>+</w:t>
      </w:r>
      <w:r>
        <w:t>”</w:t>
      </w:r>
      <w:r>
        <w:rPr>
          <w:rFonts w:hint="eastAsia"/>
        </w:rPr>
        <w:t>身份图标</w:t>
      </w:r>
      <w:r>
        <w:t>”</w:t>
      </w:r>
      <w:r>
        <w:rPr>
          <w:rFonts w:hint="eastAsia"/>
        </w:rPr>
        <w:t>+</w:t>
      </w:r>
      <w:r>
        <w:t>”</w:t>
      </w:r>
      <w:r>
        <w:rPr>
          <w:rFonts w:hint="eastAsia"/>
        </w:rPr>
        <w:t>社团徽标</w:t>
      </w:r>
      <w:r>
        <w:t>”</w:t>
      </w:r>
      <w:r>
        <w:rPr>
          <w:rFonts w:hint="eastAsia"/>
        </w:rPr>
        <w:t>+</w:t>
      </w:r>
      <w:r>
        <w:rPr>
          <w:rFonts w:hint="eastAsia"/>
        </w:rPr>
        <w:t>我</w:t>
      </w:r>
      <w:r>
        <w:rPr>
          <w:rFonts w:hint="eastAsia"/>
        </w:rPr>
        <w:t>+(</w:t>
      </w:r>
      <w:r>
        <w:t>“</w:t>
      </w:r>
      <w:r>
        <w:rPr>
          <w:rFonts w:hint="eastAsia"/>
        </w:rPr>
        <w:t>UID</w:t>
      </w:r>
      <w:r>
        <w:t>”)”</w:t>
      </w:r>
      <w:r>
        <w:rPr>
          <w:rFonts w:hint="eastAsia"/>
        </w:rPr>
        <w:t>+</w:t>
      </w:r>
      <w:r>
        <w:rPr>
          <w:rFonts w:hint="eastAsia"/>
        </w:rPr>
        <w:t>靓号图标</w:t>
      </w:r>
      <w:r>
        <w:t>”</w:t>
      </w:r>
      <w:r>
        <w:rPr>
          <w:rFonts w:hint="eastAsia"/>
        </w:rPr>
        <w:t>+</w:t>
      </w:r>
      <w:r>
        <w:rPr>
          <w:rFonts w:hint="eastAsia"/>
        </w:rPr>
        <w:t>说：</w:t>
      </w:r>
      <w:r>
        <w:rPr>
          <w:rFonts w:hint="eastAsia"/>
        </w:rPr>
        <w:t>+</w:t>
      </w:r>
      <w:r>
        <w:t>”</w:t>
      </w:r>
      <w:r>
        <w:rPr>
          <w:rFonts w:hint="eastAsia"/>
        </w:rPr>
        <w:t>发言内容</w:t>
      </w:r>
      <w:r>
        <w:t>”</w:t>
      </w:r>
    </w:p>
    <w:p w14:paraId="6638087A" w14:textId="77777777" w:rsidR="00767B60" w:rsidRDefault="00767B60" w:rsidP="00D03FB3"/>
    <w:p w14:paraId="0EAA26B6" w14:textId="77777777" w:rsidR="00E51ADD" w:rsidRPr="00E51ADD" w:rsidRDefault="00E51ADD" w:rsidP="00D03FB3">
      <w:r w:rsidRPr="00FD7066">
        <w:rPr>
          <w:rFonts w:hint="eastAsia"/>
          <w:b/>
        </w:rPr>
        <w:t>送礼信息：</w:t>
      </w:r>
      <w:r w:rsidR="008F4B6E">
        <w:rPr>
          <w:rFonts w:hint="eastAsia"/>
        </w:rPr>
        <w:t>A</w:t>
      </w:r>
      <w:r w:rsidR="00924380">
        <w:rPr>
          <w:rFonts w:hint="eastAsia"/>
        </w:rPr>
        <w:t>对</w:t>
      </w:r>
      <w:r w:rsidR="00DC71CA">
        <w:rPr>
          <w:rFonts w:hint="eastAsia"/>
        </w:rPr>
        <w:t>B</w:t>
      </w:r>
      <w:r w:rsidR="00DC71CA">
        <w:rPr>
          <w:rFonts w:hint="eastAsia"/>
        </w:rPr>
        <w:t>（</w:t>
      </w:r>
      <w:r w:rsidR="00924380">
        <w:rPr>
          <w:rFonts w:hint="eastAsia"/>
        </w:rPr>
        <w:t>主播</w:t>
      </w:r>
      <w:r w:rsidR="00BE5AEF">
        <w:rPr>
          <w:rFonts w:hint="eastAsia"/>
        </w:rPr>
        <w:t>/</w:t>
      </w:r>
      <w:r w:rsidR="00BE5AEF">
        <w:rPr>
          <w:rFonts w:hint="eastAsia"/>
        </w:rPr>
        <w:t>某人</w:t>
      </w:r>
      <w:r w:rsidR="00DC71CA">
        <w:rPr>
          <w:rFonts w:hint="eastAsia"/>
        </w:rPr>
        <w:t>）</w:t>
      </w:r>
      <w:r w:rsidR="00924380">
        <w:rPr>
          <w:rFonts w:hint="eastAsia"/>
        </w:rPr>
        <w:t>送礼物信息</w:t>
      </w:r>
    </w:p>
    <w:p w14:paraId="309BC74B" w14:textId="77777777" w:rsidR="00834F89" w:rsidRDefault="00834F89" w:rsidP="00BE5AEF">
      <w:r>
        <w:rPr>
          <w:rFonts w:hint="eastAsia"/>
        </w:rPr>
        <w:t>A</w:t>
      </w:r>
      <w:r w:rsidR="00BE5AEF">
        <w:rPr>
          <w:rFonts w:hint="eastAsia"/>
        </w:rPr>
        <w:t>对</w:t>
      </w:r>
      <w:r w:rsidR="00DC71CA">
        <w:rPr>
          <w:rFonts w:hint="eastAsia"/>
        </w:rPr>
        <w:t>B</w:t>
      </w:r>
      <w:r>
        <w:rPr>
          <w:rFonts w:hint="eastAsia"/>
        </w:rPr>
        <w:t>送</w:t>
      </w:r>
      <w:r w:rsidR="007D708D">
        <w:rPr>
          <w:rFonts w:hint="eastAsia"/>
        </w:rPr>
        <w:t>礼</w:t>
      </w:r>
      <w:r>
        <w:rPr>
          <w:rFonts w:hint="eastAsia"/>
        </w:rPr>
        <w:t>物</w:t>
      </w:r>
      <w:r w:rsidR="00BE5AEF">
        <w:rPr>
          <w:rFonts w:hint="eastAsia"/>
        </w:rPr>
        <w:t>：</w:t>
      </w:r>
    </w:p>
    <w:p w14:paraId="63396468" w14:textId="77777777" w:rsidR="00BE5AEF" w:rsidRDefault="00834F89" w:rsidP="00BE5AEF">
      <w:r>
        <w:rPr>
          <w:rFonts w:hint="eastAsia"/>
        </w:rPr>
        <w:t>大家的公屏：</w:t>
      </w:r>
      <w:r w:rsidR="004645A3">
        <w:t>”</w:t>
      </w:r>
      <w:r w:rsidR="00BE5AEF">
        <w:rPr>
          <w:rFonts w:hint="eastAsia"/>
        </w:rPr>
        <w:t>时间</w:t>
      </w:r>
      <w:r w:rsidR="004645A3">
        <w:t>”</w:t>
      </w:r>
      <w:r w:rsidR="00BE5AEF">
        <w:rPr>
          <w:rFonts w:hint="eastAsia"/>
        </w:rPr>
        <w:t>+</w:t>
      </w:r>
      <w:r w:rsidR="0077286B">
        <w:t>”</w:t>
      </w:r>
      <w:r w:rsidR="00BE5AEF">
        <w:rPr>
          <w:rFonts w:hint="eastAsia"/>
        </w:rPr>
        <w:t>身份图标</w:t>
      </w:r>
      <w:r w:rsidR="0077286B">
        <w:t>”</w:t>
      </w:r>
      <w:r w:rsidR="00BE5AEF">
        <w:rPr>
          <w:rFonts w:hint="eastAsia"/>
        </w:rPr>
        <w:t>+</w:t>
      </w:r>
      <w:r w:rsidR="0077286B">
        <w:t>”</w:t>
      </w:r>
      <w:r w:rsidR="00BE5AEF">
        <w:rPr>
          <w:rFonts w:hint="eastAsia"/>
        </w:rPr>
        <w:t>社团徽标</w:t>
      </w:r>
      <w:r w:rsidR="0077286B">
        <w:t>”</w:t>
      </w:r>
      <w:r w:rsidR="00BE5AEF">
        <w:rPr>
          <w:rFonts w:hint="eastAsia"/>
        </w:rPr>
        <w:t>+</w:t>
      </w:r>
      <w:r w:rsidR="0077286B">
        <w:t>”</w:t>
      </w:r>
      <w:r>
        <w:rPr>
          <w:rFonts w:hint="eastAsia"/>
        </w:rPr>
        <w:t>A</w:t>
      </w:r>
      <w:r w:rsidR="00BE5AEF">
        <w:rPr>
          <w:rFonts w:hint="eastAsia"/>
        </w:rPr>
        <w:t>昵称</w:t>
      </w:r>
      <w:r w:rsidR="0077286B">
        <w:t>”</w:t>
      </w:r>
      <w:r w:rsidR="00BE5AEF">
        <w:rPr>
          <w:rFonts w:hint="eastAsia"/>
        </w:rPr>
        <w:t>+</w:t>
      </w:r>
      <w:r w:rsidR="0077286B">
        <w:rPr>
          <w:rFonts w:hint="eastAsia"/>
        </w:rPr>
        <w:t>(</w:t>
      </w:r>
      <w:r w:rsidR="0077286B">
        <w:t>“</w:t>
      </w:r>
      <w:r w:rsidR="0077286B">
        <w:rPr>
          <w:rFonts w:hint="eastAsia"/>
        </w:rPr>
        <w:t>UID</w:t>
      </w:r>
      <w:r w:rsidR="0077286B">
        <w:t>”</w:t>
      </w:r>
      <w:r w:rsidR="0077286B">
        <w:rPr>
          <w:rFonts w:hint="eastAsia"/>
        </w:rPr>
        <w:t>)</w:t>
      </w:r>
      <w:r w:rsidR="00BE5AEF">
        <w:rPr>
          <w:rFonts w:hint="eastAsia"/>
        </w:rPr>
        <w:t>+</w:t>
      </w:r>
      <w:r w:rsidR="0077286B">
        <w:t>”</w:t>
      </w:r>
      <w:r w:rsidR="00BE5AEF">
        <w:rPr>
          <w:rFonts w:hint="eastAsia"/>
        </w:rPr>
        <w:t>靓号图标</w:t>
      </w:r>
      <w:r w:rsidR="0077286B">
        <w:t>”</w:t>
      </w:r>
      <w:r w:rsidR="00BE5AEF">
        <w:rPr>
          <w:rFonts w:hint="eastAsia"/>
        </w:rPr>
        <w:t>+</w:t>
      </w:r>
      <w:r w:rsidR="00BE5AEF">
        <w:rPr>
          <w:rFonts w:hint="eastAsia"/>
        </w:rPr>
        <w:t>送给</w:t>
      </w:r>
      <w:r w:rsidR="00BE5AEF">
        <w:rPr>
          <w:rFonts w:hint="eastAsia"/>
        </w:rPr>
        <w:t>+</w:t>
      </w:r>
      <w:r w:rsidR="0077286B">
        <w:t>”</w:t>
      </w:r>
      <w:r w:rsidR="00BE5AEF">
        <w:rPr>
          <w:rFonts w:hint="eastAsia"/>
        </w:rPr>
        <w:t>身份图标</w:t>
      </w:r>
      <w:r w:rsidR="0077286B">
        <w:t>”</w:t>
      </w:r>
      <w:r w:rsidR="00BE5AEF">
        <w:rPr>
          <w:rFonts w:hint="eastAsia"/>
        </w:rPr>
        <w:t>+</w:t>
      </w:r>
      <w:r w:rsidR="0077286B">
        <w:t>”</w:t>
      </w:r>
      <w:r w:rsidR="00BE5AEF">
        <w:rPr>
          <w:rFonts w:hint="eastAsia"/>
        </w:rPr>
        <w:t>社团徽标</w:t>
      </w:r>
      <w:r w:rsidR="0077286B">
        <w:t>”</w:t>
      </w:r>
      <w:r w:rsidR="00BE5AEF">
        <w:rPr>
          <w:rFonts w:hint="eastAsia"/>
        </w:rPr>
        <w:t>+</w:t>
      </w:r>
      <w:r w:rsidR="0077286B">
        <w:t>”</w:t>
      </w:r>
      <w:r w:rsidR="00DC71CA">
        <w:rPr>
          <w:rFonts w:hint="eastAsia"/>
        </w:rPr>
        <w:t>B</w:t>
      </w:r>
      <w:r w:rsidR="00BE5AEF">
        <w:rPr>
          <w:rFonts w:hint="eastAsia"/>
        </w:rPr>
        <w:t>昵称</w:t>
      </w:r>
      <w:r w:rsidR="0077286B">
        <w:t>”</w:t>
      </w:r>
      <w:r w:rsidR="00BE5AEF">
        <w:rPr>
          <w:rFonts w:hint="eastAsia"/>
        </w:rPr>
        <w:t>+</w:t>
      </w:r>
      <w:r w:rsidR="0077286B">
        <w:rPr>
          <w:rFonts w:hint="eastAsia"/>
        </w:rPr>
        <w:t>(</w:t>
      </w:r>
      <w:r w:rsidR="0077286B">
        <w:t>“</w:t>
      </w:r>
      <w:r w:rsidR="0077286B">
        <w:rPr>
          <w:rFonts w:hint="eastAsia"/>
        </w:rPr>
        <w:t>UID</w:t>
      </w:r>
      <w:r w:rsidR="0077286B">
        <w:t>”</w:t>
      </w:r>
      <w:r w:rsidR="0077286B">
        <w:rPr>
          <w:rFonts w:hint="eastAsia"/>
        </w:rPr>
        <w:t>)</w:t>
      </w:r>
      <w:r w:rsidR="00BE5AEF">
        <w:rPr>
          <w:rFonts w:hint="eastAsia"/>
        </w:rPr>
        <w:t>+</w:t>
      </w:r>
      <w:r w:rsidR="0077286B">
        <w:t>”</w:t>
      </w:r>
      <w:r w:rsidR="00BE5AEF">
        <w:rPr>
          <w:rFonts w:hint="eastAsia"/>
        </w:rPr>
        <w:t>靓号图标</w:t>
      </w:r>
      <w:r w:rsidR="0077286B">
        <w:t>”</w:t>
      </w:r>
      <w:r w:rsidR="00BE5AEF">
        <w:rPr>
          <w:rFonts w:hint="eastAsia"/>
        </w:rPr>
        <w:t>+</w:t>
      </w:r>
      <w:r w:rsidR="0077286B">
        <w:t>”</w:t>
      </w:r>
      <w:r w:rsidR="00BE5AEF">
        <w:rPr>
          <w:rFonts w:hint="eastAsia"/>
        </w:rPr>
        <w:t>数量</w:t>
      </w:r>
      <w:r w:rsidR="0077286B">
        <w:t>”</w:t>
      </w:r>
      <w:r w:rsidR="00BE5AEF">
        <w:rPr>
          <w:rFonts w:hint="eastAsia"/>
        </w:rPr>
        <w:t>+</w:t>
      </w:r>
      <w:r w:rsidR="0077286B">
        <w:t>”</w:t>
      </w:r>
      <w:r w:rsidR="00BE5AEF">
        <w:rPr>
          <w:rFonts w:hint="eastAsia"/>
        </w:rPr>
        <w:t>单位</w:t>
      </w:r>
      <w:r w:rsidR="0077286B">
        <w:t>”</w:t>
      </w:r>
      <w:r w:rsidR="00BE5AEF">
        <w:rPr>
          <w:rFonts w:hint="eastAsia"/>
        </w:rPr>
        <w:t>+</w:t>
      </w:r>
      <w:r w:rsidR="0077286B">
        <w:t>”</w:t>
      </w:r>
      <w:r w:rsidR="00BE5AEF">
        <w:rPr>
          <w:rFonts w:hint="eastAsia"/>
        </w:rPr>
        <w:t>礼物名</w:t>
      </w:r>
      <w:r w:rsidR="0077286B">
        <w:t>”</w:t>
      </w:r>
      <w:r w:rsidR="00BE5AEF">
        <w:rPr>
          <w:rFonts w:hint="eastAsia"/>
        </w:rPr>
        <w:t>+</w:t>
      </w:r>
      <w:r w:rsidR="0077286B">
        <w:t>”</w:t>
      </w:r>
      <w:r w:rsidR="00BE5AEF">
        <w:rPr>
          <w:rFonts w:hint="eastAsia"/>
        </w:rPr>
        <w:t>礼物图标</w:t>
      </w:r>
      <w:r w:rsidR="0077286B">
        <w:t>”</w:t>
      </w:r>
    </w:p>
    <w:p w14:paraId="2BCDD3A8" w14:textId="77777777" w:rsidR="008F4B6E" w:rsidRDefault="008F4B6E" w:rsidP="00BE5AEF"/>
    <w:p w14:paraId="123DA0C3" w14:textId="77777777" w:rsidR="00BE16BC" w:rsidRDefault="00A551B3" w:rsidP="00BE5AEF">
      <w:r>
        <w:rPr>
          <w:rFonts w:hint="eastAsia"/>
        </w:rPr>
        <w:t>A</w:t>
      </w:r>
      <w:r w:rsidR="00DC71CA">
        <w:rPr>
          <w:rFonts w:hint="eastAsia"/>
        </w:rPr>
        <w:t>、</w:t>
      </w:r>
      <w:r w:rsidR="00DC71CA">
        <w:rPr>
          <w:rFonts w:hint="eastAsia"/>
        </w:rPr>
        <w:t>B</w:t>
      </w:r>
      <w:r>
        <w:rPr>
          <w:rFonts w:hint="eastAsia"/>
        </w:rPr>
        <w:t>的公屏无内容</w:t>
      </w:r>
    </w:p>
    <w:p w14:paraId="614D0C50" w14:textId="77777777" w:rsidR="008F4B6E" w:rsidRDefault="008F4B6E" w:rsidP="00A551B3"/>
    <w:p w14:paraId="63DE5119" w14:textId="77777777" w:rsidR="00A551B3" w:rsidRDefault="00A551B3" w:rsidP="00A551B3">
      <w:r>
        <w:rPr>
          <w:rFonts w:hint="eastAsia"/>
        </w:rPr>
        <w:t>A</w:t>
      </w:r>
      <w:r>
        <w:rPr>
          <w:rFonts w:hint="eastAsia"/>
        </w:rPr>
        <w:t>的私屏：</w:t>
      </w:r>
      <w:r>
        <w:t>”</w:t>
      </w:r>
      <w:r>
        <w:rPr>
          <w:rFonts w:hint="eastAsia"/>
        </w:rPr>
        <w:t>时间</w:t>
      </w:r>
      <w:r>
        <w:t>”</w:t>
      </w:r>
      <w:r>
        <w:rPr>
          <w:rFonts w:hint="eastAsia"/>
        </w:rPr>
        <w:t>+</w:t>
      </w:r>
      <w:r>
        <w:t>”</w:t>
      </w:r>
      <w:r>
        <w:rPr>
          <w:rFonts w:hint="eastAsia"/>
        </w:rPr>
        <w:t>身份图标</w:t>
      </w:r>
      <w:r>
        <w:t>”</w:t>
      </w:r>
      <w:r>
        <w:rPr>
          <w:rFonts w:hint="eastAsia"/>
        </w:rPr>
        <w:t>+</w:t>
      </w:r>
      <w:r>
        <w:t>”</w:t>
      </w:r>
      <w:r>
        <w:rPr>
          <w:rFonts w:hint="eastAsia"/>
        </w:rPr>
        <w:t>社团徽标</w:t>
      </w:r>
      <w:r>
        <w:t>”</w:t>
      </w:r>
      <w:r>
        <w:rPr>
          <w:rFonts w:hint="eastAsia"/>
        </w:rPr>
        <w:t>+</w:t>
      </w:r>
      <w:r>
        <w:rPr>
          <w:rFonts w:hint="eastAsia"/>
        </w:rPr>
        <w:t>我</w:t>
      </w:r>
      <w:r>
        <w:rPr>
          <w:rFonts w:hint="eastAsia"/>
        </w:rPr>
        <w:t>+(</w:t>
      </w:r>
      <w:r>
        <w:t>“</w:t>
      </w:r>
      <w:r>
        <w:rPr>
          <w:rFonts w:hint="eastAsia"/>
        </w:rPr>
        <w:t>UID</w:t>
      </w:r>
      <w:r>
        <w:t>”</w:t>
      </w:r>
      <w:r>
        <w:rPr>
          <w:rFonts w:hint="eastAsia"/>
        </w:rPr>
        <w:t>)+</w:t>
      </w:r>
      <w:r>
        <w:t>”</w:t>
      </w:r>
      <w:r>
        <w:rPr>
          <w:rFonts w:hint="eastAsia"/>
        </w:rPr>
        <w:t>靓号图标</w:t>
      </w:r>
      <w:r>
        <w:t>”</w:t>
      </w:r>
      <w:r>
        <w:rPr>
          <w:rFonts w:hint="eastAsia"/>
        </w:rPr>
        <w:t>+</w:t>
      </w:r>
      <w:r>
        <w:rPr>
          <w:rFonts w:hint="eastAsia"/>
        </w:rPr>
        <w:t>送给</w:t>
      </w:r>
      <w:r>
        <w:rPr>
          <w:rFonts w:hint="eastAsia"/>
        </w:rPr>
        <w:t>+</w:t>
      </w:r>
      <w:r>
        <w:t>”</w:t>
      </w:r>
      <w:r>
        <w:rPr>
          <w:rFonts w:hint="eastAsia"/>
        </w:rPr>
        <w:t>身份图标</w:t>
      </w:r>
      <w:r>
        <w:t>”</w:t>
      </w:r>
      <w:r>
        <w:rPr>
          <w:rFonts w:hint="eastAsia"/>
        </w:rPr>
        <w:t>+</w:t>
      </w:r>
      <w:r>
        <w:t>”</w:t>
      </w:r>
      <w:r>
        <w:rPr>
          <w:rFonts w:hint="eastAsia"/>
        </w:rPr>
        <w:t>社团徽标</w:t>
      </w:r>
      <w:r>
        <w:t>”</w:t>
      </w:r>
      <w:r>
        <w:rPr>
          <w:rFonts w:hint="eastAsia"/>
        </w:rPr>
        <w:t>+</w:t>
      </w:r>
      <w:r>
        <w:t>”</w:t>
      </w:r>
      <w:r w:rsidR="00DC71CA">
        <w:rPr>
          <w:rFonts w:hint="eastAsia"/>
        </w:rPr>
        <w:t>B</w:t>
      </w:r>
      <w:r>
        <w:rPr>
          <w:rFonts w:hint="eastAsia"/>
        </w:rPr>
        <w:t>昵称</w:t>
      </w:r>
      <w:r>
        <w:t>”</w:t>
      </w:r>
      <w:r>
        <w:rPr>
          <w:rFonts w:hint="eastAsia"/>
        </w:rPr>
        <w:t>+(</w:t>
      </w:r>
      <w:r>
        <w:t>“</w:t>
      </w:r>
      <w:r>
        <w:rPr>
          <w:rFonts w:hint="eastAsia"/>
        </w:rPr>
        <w:t>UID</w:t>
      </w:r>
      <w:r>
        <w:t>”</w:t>
      </w:r>
      <w:r>
        <w:rPr>
          <w:rFonts w:hint="eastAsia"/>
        </w:rPr>
        <w:t>)+</w:t>
      </w:r>
      <w:r>
        <w:t>”</w:t>
      </w:r>
      <w:r>
        <w:rPr>
          <w:rFonts w:hint="eastAsia"/>
        </w:rPr>
        <w:t>靓号图标</w:t>
      </w:r>
      <w:r>
        <w:t>”</w:t>
      </w:r>
      <w:r>
        <w:rPr>
          <w:rFonts w:hint="eastAsia"/>
        </w:rPr>
        <w:t>+</w:t>
      </w:r>
      <w:r>
        <w:t>”</w:t>
      </w:r>
      <w:r>
        <w:rPr>
          <w:rFonts w:hint="eastAsia"/>
        </w:rPr>
        <w:t>数量</w:t>
      </w:r>
      <w:r>
        <w:t>”</w:t>
      </w:r>
      <w:r>
        <w:rPr>
          <w:rFonts w:hint="eastAsia"/>
        </w:rPr>
        <w:t>+</w:t>
      </w:r>
      <w:r>
        <w:t>”</w:t>
      </w:r>
      <w:r>
        <w:rPr>
          <w:rFonts w:hint="eastAsia"/>
        </w:rPr>
        <w:t>单位</w:t>
      </w:r>
      <w:r>
        <w:t>”</w:t>
      </w:r>
      <w:r>
        <w:rPr>
          <w:rFonts w:hint="eastAsia"/>
        </w:rPr>
        <w:t>+</w:t>
      </w:r>
      <w:r>
        <w:t>”</w:t>
      </w:r>
      <w:r>
        <w:rPr>
          <w:rFonts w:hint="eastAsia"/>
        </w:rPr>
        <w:t>礼物名</w:t>
      </w:r>
      <w:r>
        <w:t>”</w:t>
      </w:r>
      <w:r>
        <w:rPr>
          <w:rFonts w:hint="eastAsia"/>
        </w:rPr>
        <w:t>+</w:t>
      </w:r>
      <w:r>
        <w:t>”</w:t>
      </w:r>
      <w:r>
        <w:rPr>
          <w:rFonts w:hint="eastAsia"/>
        </w:rPr>
        <w:t>礼物图标</w:t>
      </w:r>
      <w:r>
        <w:t>”</w:t>
      </w:r>
    </w:p>
    <w:p w14:paraId="62DA0578" w14:textId="77777777" w:rsidR="00020987" w:rsidRDefault="00020987" w:rsidP="00BE5AEF"/>
    <w:p w14:paraId="6110C12E" w14:textId="77777777" w:rsidR="00020987" w:rsidRDefault="00DC71CA" w:rsidP="00020987">
      <w:r>
        <w:rPr>
          <w:rFonts w:hint="eastAsia"/>
        </w:rPr>
        <w:t>B</w:t>
      </w:r>
      <w:r>
        <w:rPr>
          <w:rFonts w:hint="eastAsia"/>
        </w:rPr>
        <w:t>的私</w:t>
      </w:r>
      <w:r w:rsidR="00020987">
        <w:rPr>
          <w:rFonts w:hint="eastAsia"/>
        </w:rPr>
        <w:t>屏</w:t>
      </w:r>
      <w:r>
        <w:rPr>
          <w:rFonts w:hint="eastAsia"/>
        </w:rPr>
        <w:t>：</w:t>
      </w:r>
      <w:r w:rsidR="00020987">
        <w:t>”</w:t>
      </w:r>
      <w:r w:rsidR="00020987">
        <w:rPr>
          <w:rFonts w:hint="eastAsia"/>
        </w:rPr>
        <w:t>时间</w:t>
      </w:r>
      <w:r w:rsidR="00020987">
        <w:t>”</w:t>
      </w:r>
      <w:r w:rsidR="00020987">
        <w:rPr>
          <w:rFonts w:hint="eastAsia"/>
        </w:rPr>
        <w:t>+</w:t>
      </w:r>
      <w:r w:rsidR="00020987">
        <w:t>”</w:t>
      </w:r>
      <w:r w:rsidR="00020987">
        <w:rPr>
          <w:rFonts w:hint="eastAsia"/>
        </w:rPr>
        <w:t>身份图标</w:t>
      </w:r>
      <w:r w:rsidR="00020987">
        <w:t>”</w:t>
      </w:r>
      <w:r w:rsidR="00020987">
        <w:rPr>
          <w:rFonts w:hint="eastAsia"/>
        </w:rPr>
        <w:t>+</w:t>
      </w:r>
      <w:r w:rsidR="00020987">
        <w:t>”</w:t>
      </w:r>
      <w:r w:rsidR="00020987">
        <w:rPr>
          <w:rFonts w:hint="eastAsia"/>
        </w:rPr>
        <w:t>社团徽标</w:t>
      </w:r>
      <w:r w:rsidR="00020987">
        <w:t>”</w:t>
      </w:r>
      <w:r w:rsidR="00020987">
        <w:rPr>
          <w:rFonts w:hint="eastAsia"/>
        </w:rPr>
        <w:t>+</w:t>
      </w:r>
      <w:r w:rsidR="00020987">
        <w:t>”</w:t>
      </w:r>
      <w:r w:rsidR="00020987">
        <w:rPr>
          <w:rFonts w:hint="eastAsia"/>
        </w:rPr>
        <w:t>A</w:t>
      </w:r>
      <w:r w:rsidR="00020987">
        <w:rPr>
          <w:rFonts w:hint="eastAsia"/>
        </w:rPr>
        <w:t>昵称</w:t>
      </w:r>
      <w:r w:rsidR="00020987">
        <w:t>”</w:t>
      </w:r>
      <w:r w:rsidR="00020987">
        <w:rPr>
          <w:rFonts w:hint="eastAsia"/>
        </w:rPr>
        <w:t>+(</w:t>
      </w:r>
      <w:r w:rsidR="00020987">
        <w:t>“</w:t>
      </w:r>
      <w:r w:rsidR="00020987">
        <w:rPr>
          <w:rFonts w:hint="eastAsia"/>
        </w:rPr>
        <w:t>UID</w:t>
      </w:r>
      <w:r w:rsidR="00020987">
        <w:t>”</w:t>
      </w:r>
      <w:r w:rsidR="00020987">
        <w:rPr>
          <w:rFonts w:hint="eastAsia"/>
        </w:rPr>
        <w:t>)+</w:t>
      </w:r>
      <w:r w:rsidR="00020987">
        <w:t>”</w:t>
      </w:r>
      <w:r w:rsidR="00020987">
        <w:rPr>
          <w:rFonts w:hint="eastAsia"/>
        </w:rPr>
        <w:t>靓号图标</w:t>
      </w:r>
      <w:r w:rsidR="00020987">
        <w:t>”</w:t>
      </w:r>
      <w:r w:rsidR="00020987">
        <w:rPr>
          <w:rFonts w:hint="eastAsia"/>
        </w:rPr>
        <w:t>+</w:t>
      </w:r>
      <w:r w:rsidR="00020987">
        <w:rPr>
          <w:rFonts w:hint="eastAsia"/>
        </w:rPr>
        <w:t>送给</w:t>
      </w:r>
      <w:r w:rsidR="00020987">
        <w:rPr>
          <w:rFonts w:hint="eastAsia"/>
        </w:rPr>
        <w:t>+</w:t>
      </w:r>
      <w:r w:rsidR="00020987">
        <w:t>”</w:t>
      </w:r>
      <w:r w:rsidR="00020987">
        <w:rPr>
          <w:rFonts w:hint="eastAsia"/>
        </w:rPr>
        <w:t>身份图标</w:t>
      </w:r>
      <w:r w:rsidR="00020987">
        <w:t>”</w:t>
      </w:r>
      <w:r w:rsidR="00020987">
        <w:rPr>
          <w:rFonts w:hint="eastAsia"/>
        </w:rPr>
        <w:t>+</w:t>
      </w:r>
      <w:r w:rsidR="00020987">
        <w:t>”</w:t>
      </w:r>
      <w:r w:rsidR="00020987">
        <w:rPr>
          <w:rFonts w:hint="eastAsia"/>
        </w:rPr>
        <w:t>社团徽标</w:t>
      </w:r>
      <w:r w:rsidR="00020987">
        <w:t>”</w:t>
      </w:r>
      <w:r w:rsidR="00020987">
        <w:rPr>
          <w:rFonts w:hint="eastAsia"/>
        </w:rPr>
        <w:t>+</w:t>
      </w:r>
      <w:r w:rsidR="00020987">
        <w:rPr>
          <w:rFonts w:hint="eastAsia"/>
        </w:rPr>
        <w:t>我</w:t>
      </w:r>
      <w:r w:rsidR="00020987">
        <w:rPr>
          <w:rFonts w:hint="eastAsia"/>
        </w:rPr>
        <w:t>+(</w:t>
      </w:r>
      <w:r w:rsidR="00020987">
        <w:t>“</w:t>
      </w:r>
      <w:r w:rsidR="00020987">
        <w:rPr>
          <w:rFonts w:hint="eastAsia"/>
        </w:rPr>
        <w:t>UID</w:t>
      </w:r>
      <w:r w:rsidR="00020987">
        <w:t>”</w:t>
      </w:r>
      <w:r w:rsidR="00020987">
        <w:rPr>
          <w:rFonts w:hint="eastAsia"/>
        </w:rPr>
        <w:t>)+</w:t>
      </w:r>
      <w:r w:rsidR="00020987">
        <w:t>”</w:t>
      </w:r>
      <w:r w:rsidR="00020987">
        <w:rPr>
          <w:rFonts w:hint="eastAsia"/>
        </w:rPr>
        <w:t>靓号图标</w:t>
      </w:r>
      <w:r w:rsidR="00020987">
        <w:t>”</w:t>
      </w:r>
      <w:r w:rsidR="00020987">
        <w:rPr>
          <w:rFonts w:hint="eastAsia"/>
        </w:rPr>
        <w:t>+</w:t>
      </w:r>
      <w:r w:rsidR="00020987">
        <w:t>”</w:t>
      </w:r>
      <w:r w:rsidR="00020987">
        <w:rPr>
          <w:rFonts w:hint="eastAsia"/>
        </w:rPr>
        <w:t>数量</w:t>
      </w:r>
      <w:r w:rsidR="00020987">
        <w:t>”</w:t>
      </w:r>
      <w:r w:rsidR="00020987">
        <w:rPr>
          <w:rFonts w:hint="eastAsia"/>
        </w:rPr>
        <w:t>+</w:t>
      </w:r>
      <w:r w:rsidR="00020987">
        <w:t>”</w:t>
      </w:r>
      <w:r w:rsidR="00020987">
        <w:rPr>
          <w:rFonts w:hint="eastAsia"/>
        </w:rPr>
        <w:t>单位</w:t>
      </w:r>
      <w:r w:rsidR="00020987">
        <w:t>”</w:t>
      </w:r>
      <w:r w:rsidR="00020987">
        <w:rPr>
          <w:rFonts w:hint="eastAsia"/>
        </w:rPr>
        <w:t>+</w:t>
      </w:r>
      <w:r w:rsidR="00020987">
        <w:t>”</w:t>
      </w:r>
      <w:r w:rsidR="00020987">
        <w:rPr>
          <w:rFonts w:hint="eastAsia"/>
        </w:rPr>
        <w:t>礼物名</w:t>
      </w:r>
      <w:r w:rsidR="00020987">
        <w:t>”</w:t>
      </w:r>
      <w:r w:rsidR="00020987">
        <w:rPr>
          <w:rFonts w:hint="eastAsia"/>
        </w:rPr>
        <w:t>+</w:t>
      </w:r>
      <w:r w:rsidR="00020987">
        <w:t>”</w:t>
      </w:r>
      <w:r w:rsidR="00020987">
        <w:rPr>
          <w:rFonts w:hint="eastAsia"/>
        </w:rPr>
        <w:t>礼物图标</w:t>
      </w:r>
      <w:r w:rsidR="00020987">
        <w:t>”</w:t>
      </w:r>
    </w:p>
    <w:p w14:paraId="5ACFF3D3" w14:textId="77777777" w:rsidR="00020987" w:rsidRPr="00020987" w:rsidRDefault="00020987" w:rsidP="00BE5AEF"/>
    <w:p w14:paraId="76C9D7FD" w14:textId="77777777" w:rsidR="006223B3" w:rsidRPr="00B459BD" w:rsidRDefault="00BA4B22" w:rsidP="00D066DC">
      <w:pPr>
        <w:pStyle w:val="2"/>
      </w:pPr>
      <w:r>
        <w:rPr>
          <w:rFonts w:hint="eastAsia"/>
        </w:rPr>
        <w:t>聊天操作</w:t>
      </w:r>
      <w:r w:rsidR="006223B3">
        <w:rPr>
          <w:rFonts w:hint="eastAsia"/>
        </w:rPr>
        <w:t>区</w:t>
      </w:r>
      <w:r w:rsidR="006223B3" w:rsidRPr="00B459BD">
        <w:rPr>
          <w:rFonts w:hint="eastAsia"/>
        </w:rPr>
        <w:t>：</w:t>
      </w:r>
    </w:p>
    <w:p w14:paraId="38700C28" w14:textId="77777777" w:rsidR="00F74386" w:rsidRDefault="00F74386" w:rsidP="00421A06">
      <w:r>
        <w:rPr>
          <w:rFonts w:hint="eastAsia"/>
        </w:rPr>
        <w:t>默认为对</w:t>
      </w:r>
      <w:r w:rsidR="00F76CC8">
        <w:rPr>
          <w:rFonts w:hint="eastAsia"/>
        </w:rPr>
        <w:t>“所有人”</w:t>
      </w:r>
      <w:r>
        <w:rPr>
          <w:rFonts w:hint="eastAsia"/>
        </w:rPr>
        <w:t>公开说</w:t>
      </w:r>
    </w:p>
    <w:p w14:paraId="3D8F2F20" w14:textId="77777777" w:rsidR="00F74386" w:rsidRDefault="00F76CC8" w:rsidP="00421A06">
      <w:r>
        <w:rPr>
          <w:rFonts w:hint="eastAsia"/>
        </w:rPr>
        <w:t>选择对“所有人”时，悄悄说为不可选择</w:t>
      </w:r>
      <w:r w:rsidR="007C659B">
        <w:rPr>
          <w:rFonts w:hint="eastAsia"/>
        </w:rPr>
        <w:t>状态</w:t>
      </w:r>
    </w:p>
    <w:p w14:paraId="390FBB3D" w14:textId="77777777" w:rsidR="00DC14B3" w:rsidRDefault="00AB4978" w:rsidP="00421A06">
      <w:r>
        <w:rPr>
          <w:rFonts w:hint="eastAsia"/>
        </w:rPr>
        <w:t>通过在用户昵称上点击弹出的操作功能菜单来选择改变聊天对象</w:t>
      </w:r>
      <w:r w:rsidR="0097230B">
        <w:rPr>
          <w:rFonts w:hint="eastAsia"/>
        </w:rPr>
        <w:t>，可选择公开说和悄悄说。</w:t>
      </w:r>
    </w:p>
    <w:p w14:paraId="2B8EDA1E" w14:textId="77777777" w:rsidR="00C31E2C" w:rsidRPr="00C31E2C" w:rsidRDefault="00F63E38" w:rsidP="00421A06">
      <w:r>
        <w:rPr>
          <w:rFonts w:hint="eastAsia"/>
        </w:rPr>
        <w:t>内容输入框中限</w:t>
      </w:r>
      <w:r>
        <w:rPr>
          <w:rFonts w:hint="eastAsia"/>
        </w:rPr>
        <w:t>50</w:t>
      </w:r>
      <w:r>
        <w:rPr>
          <w:rFonts w:hint="eastAsia"/>
        </w:rPr>
        <w:t>个汉字的内</w:t>
      </w:r>
      <w:r w:rsidR="002A29F0">
        <w:rPr>
          <w:rFonts w:hint="eastAsia"/>
        </w:rPr>
        <w:t>容量，</w:t>
      </w:r>
      <w:r w:rsidR="00C31E2C">
        <w:rPr>
          <w:rFonts w:hint="eastAsia"/>
        </w:rPr>
        <w:t>聊天信息中可以加入图片表情。</w:t>
      </w:r>
    </w:p>
    <w:p w14:paraId="22528B44" w14:textId="77777777" w:rsidR="00A10091" w:rsidRPr="00020987" w:rsidRDefault="00A10091" w:rsidP="00A10091"/>
    <w:p w14:paraId="53B5656D" w14:textId="77777777" w:rsidR="00A10091" w:rsidRPr="00B459BD" w:rsidRDefault="00A10091" w:rsidP="00A10091">
      <w:pPr>
        <w:pStyle w:val="a3"/>
        <w:numPr>
          <w:ilvl w:val="0"/>
          <w:numId w:val="6"/>
        </w:numPr>
        <w:ind w:firstLineChars="0"/>
        <w:rPr>
          <w:b/>
        </w:rPr>
      </w:pPr>
      <w:r>
        <w:rPr>
          <w:rFonts w:hint="eastAsia"/>
          <w:b/>
        </w:rPr>
        <w:t>小喇叭</w:t>
      </w:r>
      <w:r w:rsidRPr="00B459BD">
        <w:rPr>
          <w:rFonts w:hint="eastAsia"/>
          <w:b/>
        </w:rPr>
        <w:t>：</w:t>
      </w:r>
    </w:p>
    <w:p w14:paraId="7100E980" w14:textId="77777777" w:rsidR="00A10091" w:rsidRDefault="00A10091" w:rsidP="00A10091">
      <w:r>
        <w:rPr>
          <w:rFonts w:hint="eastAsia"/>
        </w:rPr>
        <w:t>小喇叭为全站公共消息。</w:t>
      </w:r>
    </w:p>
    <w:p w14:paraId="4B0ACAB6" w14:textId="77777777" w:rsidR="00AF4395" w:rsidRDefault="00E90E48" w:rsidP="00A10091">
      <w:r>
        <w:rPr>
          <w:rFonts w:hint="eastAsia"/>
        </w:rPr>
        <w:t>展现形式为从右至左滚动信息，最多</w:t>
      </w:r>
      <w:r w:rsidR="00EC466B">
        <w:rPr>
          <w:rFonts w:hint="eastAsia"/>
        </w:rPr>
        <w:t>可</w:t>
      </w:r>
      <w:r>
        <w:rPr>
          <w:rFonts w:hint="eastAsia"/>
        </w:rPr>
        <w:t>保留</w:t>
      </w:r>
      <w:r>
        <w:rPr>
          <w:rFonts w:hint="eastAsia"/>
        </w:rPr>
        <w:t>3</w:t>
      </w:r>
      <w:r w:rsidR="00EC466B">
        <w:rPr>
          <w:rFonts w:hint="eastAsia"/>
        </w:rPr>
        <w:t>条内容，</w:t>
      </w:r>
      <w:r>
        <w:rPr>
          <w:rFonts w:hint="eastAsia"/>
        </w:rPr>
        <w:t>每条信息最多</w:t>
      </w:r>
      <w:r>
        <w:rPr>
          <w:rFonts w:hint="eastAsia"/>
        </w:rPr>
        <w:t>50</w:t>
      </w:r>
      <w:r>
        <w:rPr>
          <w:rFonts w:hint="eastAsia"/>
        </w:rPr>
        <w:t>个字，</w:t>
      </w:r>
      <w:r w:rsidR="00AF4395">
        <w:rPr>
          <w:rFonts w:hint="eastAsia"/>
        </w:rPr>
        <w:t>最新的一条顶掉</w:t>
      </w:r>
      <w:r>
        <w:rPr>
          <w:rFonts w:hint="eastAsia"/>
        </w:rPr>
        <w:t>第一条信息。</w:t>
      </w:r>
      <w:r w:rsidR="002D034A">
        <w:rPr>
          <w:rFonts w:hint="eastAsia"/>
        </w:rPr>
        <w:t>（展现形式后续修改）</w:t>
      </w:r>
    </w:p>
    <w:p w14:paraId="780F81A7" w14:textId="77777777" w:rsidR="00EC466B" w:rsidRPr="00EC466B" w:rsidRDefault="00EC466B" w:rsidP="00A10091"/>
    <w:p w14:paraId="05EDE632" w14:textId="77777777" w:rsidR="00A10091" w:rsidRDefault="00A10091" w:rsidP="00A10091">
      <w:r>
        <w:rPr>
          <w:rFonts w:hint="eastAsia"/>
        </w:rPr>
        <w:t>目前小喇叭只有官方管理员可以发送。后续需求为全站会员只要花费</w:t>
      </w:r>
      <w:r>
        <w:rPr>
          <w:rFonts w:hint="eastAsia"/>
        </w:rPr>
        <w:t>U</w:t>
      </w:r>
      <w:r>
        <w:rPr>
          <w:rFonts w:hint="eastAsia"/>
        </w:rPr>
        <w:t>币即可发送。</w:t>
      </w:r>
    </w:p>
    <w:p w14:paraId="12A4CFD4" w14:textId="77777777" w:rsidR="00A10091" w:rsidRDefault="00A10091" w:rsidP="00A10091"/>
    <w:p w14:paraId="57C5AC50" w14:textId="77777777" w:rsidR="00EC466B" w:rsidRPr="00EC466B" w:rsidRDefault="00A10091" w:rsidP="0003028D">
      <w:r>
        <w:rPr>
          <w:rFonts w:hint="eastAsia"/>
        </w:rPr>
        <w:t>小喇叭内容为文字</w:t>
      </w:r>
      <w:r>
        <w:rPr>
          <w:rFonts w:hint="eastAsia"/>
        </w:rPr>
        <w:t>+</w:t>
      </w:r>
      <w:r>
        <w:rPr>
          <w:rFonts w:hint="eastAsia"/>
        </w:rPr>
        <w:t>图片表情形式，</w:t>
      </w:r>
      <w:r w:rsidR="0003028D">
        <w:rPr>
          <w:rFonts w:hint="eastAsia"/>
        </w:rPr>
        <w:t>默认不带链接，在发送小喇叭的时候</w:t>
      </w:r>
      <w:r>
        <w:rPr>
          <w:rFonts w:hint="eastAsia"/>
        </w:rPr>
        <w:t>可以</w:t>
      </w:r>
      <w:r w:rsidR="0003028D">
        <w:rPr>
          <w:rFonts w:hint="eastAsia"/>
        </w:rPr>
        <w:t>通过添加</w:t>
      </w:r>
      <w:r w:rsidR="0003028D">
        <w:rPr>
          <w:rFonts w:hint="eastAsia"/>
        </w:rPr>
        <w:t>&lt;a&gt;</w:t>
      </w:r>
      <w:r w:rsidR="0003028D">
        <w:rPr>
          <w:rFonts w:hint="eastAsia"/>
        </w:rPr>
        <w:t>标签来添加</w:t>
      </w:r>
      <w:r>
        <w:rPr>
          <w:rFonts w:hint="eastAsia"/>
        </w:rPr>
        <w:t>链接，链接为新开窗口方式。</w:t>
      </w:r>
    </w:p>
    <w:p w14:paraId="55707106" w14:textId="77777777" w:rsidR="0077402C" w:rsidRPr="00020987" w:rsidRDefault="0077402C" w:rsidP="0077402C"/>
    <w:p w14:paraId="29C85831" w14:textId="50DE04C6" w:rsidR="0077402C" w:rsidRPr="00B459BD" w:rsidRDefault="0077402C" w:rsidP="00D066DC">
      <w:pPr>
        <w:pStyle w:val="2"/>
      </w:pPr>
      <w:r>
        <w:rPr>
          <w:rFonts w:hint="eastAsia"/>
        </w:rPr>
        <w:t xml:space="preserve"> </w:t>
      </w:r>
      <w:r>
        <w:rPr>
          <w:rFonts w:hint="eastAsia"/>
        </w:rPr>
        <w:t>机器人</w:t>
      </w:r>
      <w:r w:rsidRPr="00B459BD">
        <w:rPr>
          <w:rFonts w:hint="eastAsia"/>
        </w:rPr>
        <w:t>：</w:t>
      </w:r>
    </w:p>
    <w:p w14:paraId="05EC2C0B" w14:textId="77777777" w:rsidR="0077402C" w:rsidRDefault="00BC4A91" w:rsidP="0077402C">
      <w:r>
        <w:rPr>
          <w:rFonts w:hint="eastAsia"/>
        </w:rPr>
        <w:t>机器人是为房间内增加人气值设计的虚拟用户</w:t>
      </w:r>
      <w:r w:rsidR="0077402C">
        <w:rPr>
          <w:rFonts w:hint="eastAsia"/>
        </w:rPr>
        <w:t>。</w:t>
      </w:r>
    </w:p>
    <w:p w14:paraId="5062461C" w14:textId="77777777" w:rsidR="00BC4A91" w:rsidRDefault="00BC4A91" w:rsidP="0077402C">
      <w:r>
        <w:rPr>
          <w:rFonts w:hint="eastAsia"/>
        </w:rPr>
        <w:t>目前的机器人身份为游客。</w:t>
      </w:r>
    </w:p>
    <w:p w14:paraId="65288F24" w14:textId="77777777" w:rsidR="00166311" w:rsidRDefault="00166311" w:rsidP="00166311">
      <w:r>
        <w:rPr>
          <w:rFonts w:hint="eastAsia"/>
        </w:rPr>
        <w:t>命名规则：</w:t>
      </w:r>
    </w:p>
    <w:p w14:paraId="6008324A" w14:textId="77777777" w:rsidR="00166311" w:rsidRDefault="00166311" w:rsidP="00166311">
      <w:r>
        <w:rPr>
          <w:rFonts w:hint="eastAsia"/>
        </w:rPr>
        <w:t>机器人等同于登录用户，名称来自于后台的名称库。名称库是通过系统的</w:t>
      </w:r>
      <w:r>
        <w:rPr>
          <w:rFonts w:hint="eastAsia"/>
        </w:rPr>
        <w:t>web</w:t>
      </w:r>
      <w:r>
        <w:rPr>
          <w:rFonts w:hint="eastAsia"/>
        </w:rPr>
        <w:t>爬虫抓取公网上的用户名称，存入机器人名称库，供机器人使用。</w:t>
      </w:r>
    </w:p>
    <w:p w14:paraId="357E3566" w14:textId="77777777" w:rsidR="00166311" w:rsidRDefault="00166311" w:rsidP="00166311">
      <w:r>
        <w:rPr>
          <w:rFonts w:hint="eastAsia"/>
        </w:rPr>
        <w:t>如果有真实用户提交的注册名称与机器人名称库中的名字冲突时，删掉机器人名称库里的名字，如果该名字正在被使用，则由另外的机器人替换掉当前机器人。</w:t>
      </w:r>
    </w:p>
    <w:p w14:paraId="45D34ED7" w14:textId="77777777" w:rsidR="00166311" w:rsidRDefault="00166311" w:rsidP="00166311"/>
    <w:p w14:paraId="56845E34" w14:textId="77777777" w:rsidR="00166311" w:rsidRDefault="00166311" w:rsidP="00166311">
      <w:r>
        <w:rPr>
          <w:rFonts w:hint="eastAsia"/>
        </w:rPr>
        <w:lastRenderedPageBreak/>
        <w:t>配置规则：</w:t>
      </w:r>
    </w:p>
    <w:p w14:paraId="2F1ED166" w14:textId="77777777" w:rsidR="00166311" w:rsidRDefault="00166311" w:rsidP="00166311">
      <w:r>
        <w:rPr>
          <w:rFonts w:hint="eastAsia"/>
        </w:rPr>
        <w:t>一个房间中，每</w:t>
      </w:r>
      <w:r>
        <w:rPr>
          <w:rFonts w:hint="eastAsia"/>
        </w:rPr>
        <w:t>1</w:t>
      </w:r>
      <w:r>
        <w:rPr>
          <w:rFonts w:hint="eastAsia"/>
        </w:rPr>
        <w:t>个真人配</w:t>
      </w:r>
      <w:r w:rsidR="001E11BA">
        <w:rPr>
          <w:rFonts w:hint="eastAsia"/>
        </w:rPr>
        <w:t>N</w:t>
      </w:r>
      <w:r>
        <w:rPr>
          <w:rFonts w:hint="eastAsia"/>
        </w:rPr>
        <w:t>个机器人，每个房间真人达到</w:t>
      </w:r>
      <w:r>
        <w:rPr>
          <w:rFonts w:hint="eastAsia"/>
        </w:rPr>
        <w:t>20</w:t>
      </w:r>
      <w:r>
        <w:rPr>
          <w:rFonts w:hint="eastAsia"/>
        </w:rPr>
        <w:t>个</w:t>
      </w:r>
      <w:r>
        <w:rPr>
          <w:rFonts w:hint="eastAsia"/>
        </w:rPr>
        <w:t>/</w:t>
      </w:r>
      <w:r>
        <w:rPr>
          <w:rFonts w:hint="eastAsia"/>
        </w:rPr>
        <w:t>人气达到</w:t>
      </w:r>
      <w:r>
        <w:rPr>
          <w:rFonts w:hint="eastAsia"/>
        </w:rPr>
        <w:t>100</w:t>
      </w:r>
      <w:r>
        <w:rPr>
          <w:rFonts w:hint="eastAsia"/>
        </w:rPr>
        <w:t>之后，不再增加机器人，超过</w:t>
      </w:r>
      <w:r w:rsidR="001E11BA">
        <w:rPr>
          <w:rFonts w:hint="eastAsia"/>
        </w:rPr>
        <w:t>3</w:t>
      </w:r>
      <w:r>
        <w:rPr>
          <w:rFonts w:hint="eastAsia"/>
        </w:rPr>
        <w:t>0</w:t>
      </w:r>
      <w:r>
        <w:rPr>
          <w:rFonts w:hint="eastAsia"/>
        </w:rPr>
        <w:t>个真人时，每增加</w:t>
      </w:r>
      <w:r>
        <w:rPr>
          <w:rFonts w:hint="eastAsia"/>
        </w:rPr>
        <w:t>1</w:t>
      </w:r>
      <w:r>
        <w:rPr>
          <w:rFonts w:hint="eastAsia"/>
        </w:rPr>
        <w:t>个真人，自动退出</w:t>
      </w:r>
      <w:r>
        <w:rPr>
          <w:rFonts w:hint="eastAsia"/>
        </w:rPr>
        <w:t>3</w:t>
      </w:r>
      <w:r>
        <w:rPr>
          <w:rFonts w:hint="eastAsia"/>
        </w:rPr>
        <w:t>个机器人，在真人下限达到</w:t>
      </w:r>
      <w:r>
        <w:rPr>
          <w:rFonts w:hint="eastAsia"/>
        </w:rPr>
        <w:t>20</w:t>
      </w:r>
      <w:r>
        <w:rPr>
          <w:rFonts w:hint="eastAsia"/>
        </w:rPr>
        <w:t>个</w:t>
      </w:r>
      <w:r>
        <w:rPr>
          <w:rFonts w:hint="eastAsia"/>
        </w:rPr>
        <w:t>/</w:t>
      </w:r>
      <w:r>
        <w:rPr>
          <w:rFonts w:hint="eastAsia"/>
        </w:rPr>
        <w:t>人气低于</w:t>
      </w:r>
      <w:r>
        <w:rPr>
          <w:rFonts w:hint="eastAsia"/>
        </w:rPr>
        <w:t>100</w:t>
      </w:r>
      <w:r>
        <w:rPr>
          <w:rFonts w:hint="eastAsia"/>
        </w:rPr>
        <w:t>时不自动退出机器人。</w:t>
      </w:r>
    </w:p>
    <w:p w14:paraId="4C540E18" w14:textId="77777777" w:rsidR="001E11BA" w:rsidRDefault="001E11BA" w:rsidP="00166311">
      <w:pPr>
        <w:rPr>
          <w:ins w:id="31" w:author="don" w:date="2015-02-16T17:11:00Z"/>
        </w:rPr>
      </w:pPr>
    </w:p>
    <w:p w14:paraId="4FAD98F7" w14:textId="77777777" w:rsidR="00A65F86" w:rsidRDefault="00A65F86" w:rsidP="00166311">
      <w:pPr>
        <w:rPr>
          <w:ins w:id="32" w:author="don" w:date="2015-02-16T17:11:00Z"/>
        </w:rPr>
      </w:pPr>
      <w:ins w:id="33" w:author="don" w:date="2015-02-16T17:11:00Z">
        <w:r>
          <w:rPr>
            <w:rFonts w:hint="eastAsia"/>
          </w:rPr>
          <w:t>机器人的配备比例可以通过后</w:t>
        </w:r>
      </w:ins>
      <w:ins w:id="34" w:author="don" w:date="2015-02-16T17:12:00Z">
        <w:r>
          <w:rPr>
            <w:rFonts w:hint="eastAsia"/>
          </w:rPr>
          <w:t>设置</w:t>
        </w:r>
        <w:r w:rsidR="00530984">
          <w:rPr>
            <w:rFonts w:hint="eastAsia"/>
          </w:rPr>
          <w:t>。</w:t>
        </w:r>
      </w:ins>
    </w:p>
    <w:p w14:paraId="51D22B4C" w14:textId="77777777" w:rsidR="00A65F86" w:rsidRDefault="00A65F86" w:rsidP="00166311"/>
    <w:p w14:paraId="06D3EE36" w14:textId="77777777" w:rsidR="00166311" w:rsidRDefault="001E11BA" w:rsidP="00166311">
      <w:r>
        <w:rPr>
          <w:rFonts w:hint="eastAsia"/>
        </w:rPr>
        <w:t>机器人进场规则：</w:t>
      </w:r>
    </w:p>
    <w:p w14:paraId="0B663ACD" w14:textId="77777777" w:rsidR="001E11BA" w:rsidRDefault="001E11BA" w:rsidP="00166311">
      <w:r>
        <w:rPr>
          <w:rFonts w:hint="eastAsia"/>
        </w:rPr>
        <w:t>间隔</w:t>
      </w:r>
      <w:r>
        <w:rPr>
          <w:rFonts w:hint="eastAsia"/>
        </w:rPr>
        <w:t>1~5</w:t>
      </w:r>
      <w:r>
        <w:rPr>
          <w:rFonts w:hint="eastAsia"/>
        </w:rPr>
        <w:t>秒随机进入，可以同时进入</w:t>
      </w:r>
      <w:r>
        <w:rPr>
          <w:rFonts w:hint="eastAsia"/>
        </w:rPr>
        <w:t>2</w:t>
      </w:r>
      <w:r>
        <w:rPr>
          <w:rFonts w:hint="eastAsia"/>
        </w:rPr>
        <w:t>个，出现同时进入</w:t>
      </w:r>
      <w:r>
        <w:rPr>
          <w:rFonts w:hint="eastAsia"/>
        </w:rPr>
        <w:t>2</w:t>
      </w:r>
      <w:r>
        <w:rPr>
          <w:rFonts w:hint="eastAsia"/>
        </w:rPr>
        <w:t>个机器人的几率不超过</w:t>
      </w:r>
      <w:r>
        <w:rPr>
          <w:rFonts w:hint="eastAsia"/>
        </w:rPr>
        <w:t>30%</w:t>
      </w:r>
      <w:r>
        <w:rPr>
          <w:rFonts w:hint="eastAsia"/>
        </w:rPr>
        <w:t>。</w:t>
      </w:r>
    </w:p>
    <w:p w14:paraId="6BEA9240" w14:textId="77777777" w:rsidR="00555BEB" w:rsidRDefault="00555BEB" w:rsidP="00166311"/>
    <w:p w14:paraId="20F9A1E7" w14:textId="77777777" w:rsidR="001E11BA" w:rsidRDefault="00555BEB" w:rsidP="00166311">
      <w:r>
        <w:rPr>
          <w:rFonts w:hint="eastAsia"/>
        </w:rPr>
        <w:t>机器人退场规则：</w:t>
      </w:r>
    </w:p>
    <w:p w14:paraId="23C4F01D" w14:textId="77777777" w:rsidR="00555BEB" w:rsidRDefault="00555BEB" w:rsidP="00555BEB">
      <w:r>
        <w:rPr>
          <w:rFonts w:hint="eastAsia"/>
        </w:rPr>
        <w:t>间隔</w:t>
      </w:r>
      <w:r>
        <w:rPr>
          <w:rFonts w:hint="eastAsia"/>
        </w:rPr>
        <w:t>1~5</w:t>
      </w:r>
      <w:r>
        <w:rPr>
          <w:rFonts w:hint="eastAsia"/>
        </w:rPr>
        <w:t>随机退出，可以同时退出</w:t>
      </w:r>
      <w:r>
        <w:rPr>
          <w:rFonts w:hint="eastAsia"/>
        </w:rPr>
        <w:t>3~5</w:t>
      </w:r>
      <w:r>
        <w:rPr>
          <w:rFonts w:hint="eastAsia"/>
        </w:rPr>
        <w:t>个，出现同时退出多个机器人的几率为</w:t>
      </w:r>
      <w:r>
        <w:rPr>
          <w:rFonts w:hint="eastAsia"/>
        </w:rPr>
        <w:t>40%</w:t>
      </w:r>
      <w:r>
        <w:rPr>
          <w:rFonts w:hint="eastAsia"/>
        </w:rPr>
        <w:t>。</w:t>
      </w:r>
    </w:p>
    <w:p w14:paraId="553C502A" w14:textId="77777777" w:rsidR="00EC4AF7" w:rsidRDefault="00EC4AF7" w:rsidP="00555BEB"/>
    <w:p w14:paraId="05DC4DFA" w14:textId="77777777" w:rsidR="00166311" w:rsidRDefault="00EC4AF7" w:rsidP="00166311">
      <w:r>
        <w:rPr>
          <w:rFonts w:hint="eastAsia"/>
        </w:rPr>
        <w:t>出现几率规则</w:t>
      </w:r>
      <w:r w:rsidR="00166311">
        <w:rPr>
          <w:rFonts w:hint="eastAsia"/>
        </w:rPr>
        <w:t>：</w:t>
      </w:r>
    </w:p>
    <w:p w14:paraId="6FA826D1" w14:textId="77777777" w:rsidR="00166311" w:rsidRDefault="00166311" w:rsidP="00166311">
      <w:r>
        <w:rPr>
          <w:rFonts w:hint="eastAsia"/>
        </w:rPr>
        <w:t>同一机器人在多个房间</w:t>
      </w:r>
      <w:r w:rsidR="00EC4AF7">
        <w:rPr>
          <w:rFonts w:hint="eastAsia"/>
        </w:rPr>
        <w:t>不</w:t>
      </w:r>
      <w:r>
        <w:rPr>
          <w:rFonts w:hint="eastAsia"/>
        </w:rPr>
        <w:t>可以同时出现。</w:t>
      </w:r>
    </w:p>
    <w:p w14:paraId="20E60635" w14:textId="77777777" w:rsidR="00166311" w:rsidRDefault="00166311" w:rsidP="00166311">
      <w:r>
        <w:rPr>
          <w:rFonts w:hint="eastAsia"/>
        </w:rPr>
        <w:t>如果房间</w:t>
      </w:r>
      <w:r w:rsidR="00EC4AF7">
        <w:rPr>
          <w:rFonts w:hint="eastAsia"/>
        </w:rPr>
        <w:t>未开播即使有真实用户存在</w:t>
      </w:r>
      <w:r>
        <w:rPr>
          <w:rFonts w:hint="eastAsia"/>
        </w:rPr>
        <w:t>，</w:t>
      </w:r>
      <w:r w:rsidR="00EC4AF7">
        <w:rPr>
          <w:rFonts w:hint="eastAsia"/>
        </w:rPr>
        <w:t>机器人也不会进入</w:t>
      </w:r>
      <w:r>
        <w:rPr>
          <w:rFonts w:hint="eastAsia"/>
        </w:rPr>
        <w:t>。</w:t>
      </w:r>
    </w:p>
    <w:p w14:paraId="3388D07C" w14:textId="77777777" w:rsidR="00166311" w:rsidRDefault="00166311" w:rsidP="00166311"/>
    <w:p w14:paraId="22B2E57D" w14:textId="77777777" w:rsidR="00166311" w:rsidRDefault="00806B0F" w:rsidP="00166311">
      <w:r>
        <w:rPr>
          <w:rFonts w:hint="eastAsia"/>
        </w:rPr>
        <w:t>命名</w:t>
      </w:r>
      <w:r w:rsidR="00166311">
        <w:rPr>
          <w:rFonts w:hint="eastAsia"/>
        </w:rPr>
        <w:t>规则：</w:t>
      </w:r>
    </w:p>
    <w:p w14:paraId="441AA7FA" w14:textId="77777777" w:rsidR="00166311" w:rsidRDefault="00166311" w:rsidP="00166311">
      <w:r>
        <w:rPr>
          <w:rFonts w:hint="eastAsia"/>
        </w:rPr>
        <w:t>机器人名称：</w:t>
      </w:r>
    </w:p>
    <w:p w14:paraId="4DAB0B2B" w14:textId="77777777" w:rsidR="00166311" w:rsidRDefault="00166311" w:rsidP="00166311">
      <w:r>
        <w:rPr>
          <w:rFonts w:hint="eastAsia"/>
        </w:rPr>
        <w:t>后台建立机器人名称库，通过系统的</w:t>
      </w:r>
      <w:r>
        <w:rPr>
          <w:rFonts w:hint="eastAsia"/>
        </w:rPr>
        <w:t>web</w:t>
      </w:r>
      <w:r>
        <w:rPr>
          <w:rFonts w:hint="eastAsia"/>
        </w:rPr>
        <w:t>爬虫抓取公网上的用户名称，存入名称库，供机器人使用。</w:t>
      </w:r>
    </w:p>
    <w:p w14:paraId="35D8594C" w14:textId="77777777" w:rsidR="00166311" w:rsidRDefault="00166311" w:rsidP="00166311"/>
    <w:p w14:paraId="47E688EF" w14:textId="77777777" w:rsidR="00166311" w:rsidRDefault="00166311" w:rsidP="00166311">
      <w:r>
        <w:rPr>
          <w:rFonts w:hint="eastAsia"/>
        </w:rPr>
        <w:t>游客名称：</w:t>
      </w:r>
    </w:p>
    <w:p w14:paraId="722007DF" w14:textId="77777777" w:rsidR="00166311" w:rsidRDefault="00166311" w:rsidP="00166311">
      <w:r>
        <w:rPr>
          <w:rFonts w:hint="eastAsia"/>
        </w:rPr>
        <w:t>游客名称为“游客”</w:t>
      </w:r>
      <w:r>
        <w:rPr>
          <w:rFonts w:hint="eastAsia"/>
        </w:rPr>
        <w:t>+</w:t>
      </w:r>
      <w:r>
        <w:rPr>
          <w:rFonts w:hint="eastAsia"/>
        </w:rPr>
        <w:t>“小写字母和数字随机组合”。</w:t>
      </w:r>
    </w:p>
    <w:p w14:paraId="51DAE80D" w14:textId="77777777" w:rsidR="00166311" w:rsidRDefault="00166311" w:rsidP="00166311"/>
    <w:p w14:paraId="5605263E" w14:textId="77777777" w:rsidR="007C129B" w:rsidRDefault="007C129B" w:rsidP="00166311"/>
    <w:p w14:paraId="1E990B77" w14:textId="77777777" w:rsidR="007C129B" w:rsidRDefault="007C129B" w:rsidP="00166311"/>
    <w:p w14:paraId="7059A021" w14:textId="77777777" w:rsidR="00166311" w:rsidRDefault="00166311" w:rsidP="00166311">
      <w:r>
        <w:rPr>
          <w:rFonts w:hint="eastAsia"/>
        </w:rPr>
        <w:t>注册用户：</w:t>
      </w:r>
    </w:p>
    <w:p w14:paraId="39611244" w14:textId="77777777" w:rsidR="00BC4A91" w:rsidRPr="00BC4A91" w:rsidRDefault="00166311" w:rsidP="00166311">
      <w:r>
        <w:rPr>
          <w:rFonts w:hint="eastAsia"/>
        </w:rPr>
        <w:t>当有用户填写注册资料时，检测用户提交的用户名称是否与“机器人名称库”冲突，如果冲突，就删掉</w:t>
      </w:r>
      <w:r w:rsidR="004D6489">
        <w:rPr>
          <w:rFonts w:hint="eastAsia"/>
        </w:rPr>
        <w:t>库里的机器人</w:t>
      </w:r>
      <w:r>
        <w:rPr>
          <w:rFonts w:hint="eastAsia"/>
        </w:rPr>
        <w:t>。</w:t>
      </w:r>
    </w:p>
    <w:p w14:paraId="5C069358" w14:textId="77777777" w:rsidR="001178DA" w:rsidRDefault="001178DA" w:rsidP="00D94F8D"/>
    <w:p w14:paraId="034F6C3E" w14:textId="77777777" w:rsidR="004D6489" w:rsidRDefault="004D6489" w:rsidP="00D94F8D">
      <w:r>
        <w:rPr>
          <w:rFonts w:hint="eastAsia"/>
        </w:rPr>
        <w:t>注册用户账号、昵称规则：</w:t>
      </w:r>
    </w:p>
    <w:p w14:paraId="18F82EC3" w14:textId="77777777" w:rsidR="004D6489" w:rsidRDefault="004D6489" w:rsidP="00D94F8D">
      <w:r>
        <w:rPr>
          <w:rFonts w:hint="eastAsia"/>
        </w:rPr>
        <w:t>注册用户账号与昵称不用需出现以下名字：</w:t>
      </w:r>
    </w:p>
    <w:p w14:paraId="0426B714" w14:textId="77777777" w:rsidR="004D6489" w:rsidRDefault="004D6489" w:rsidP="00D94F8D">
      <w:r>
        <w:rPr>
          <w:rFonts w:hint="eastAsia"/>
        </w:rPr>
        <w:t>“官方”、“客服”、“管理”、“巡管”、</w:t>
      </w:r>
      <w:ins w:id="35" w:author="don" w:date="2015-02-16T17:13:00Z">
        <w:r w:rsidR="00D97956">
          <w:rPr>
            <w:rFonts w:hint="eastAsia"/>
          </w:rPr>
          <w:t>“销售”、“</w:t>
        </w:r>
      </w:ins>
      <w:ins w:id="36" w:author="don" w:date="2015-02-16T17:14:00Z">
        <w:r w:rsidR="00D97956">
          <w:rPr>
            <w:rFonts w:hint="eastAsia"/>
          </w:rPr>
          <w:t>代理</w:t>
        </w:r>
      </w:ins>
      <w:ins w:id="37" w:author="don" w:date="2015-02-16T17:13:00Z">
        <w:r w:rsidR="00D97956">
          <w:rPr>
            <w:rFonts w:hint="eastAsia"/>
          </w:rPr>
          <w:t>”</w:t>
        </w:r>
      </w:ins>
      <w:ins w:id="38" w:author="don" w:date="2015-02-16T17:14:00Z">
        <w:r w:rsidR="00D97956">
          <w:rPr>
            <w:rFonts w:hint="eastAsia"/>
          </w:rPr>
          <w:t>、</w:t>
        </w:r>
        <w:r w:rsidR="00264471">
          <w:rPr>
            <w:rFonts w:hint="eastAsia"/>
          </w:rPr>
          <w:t>“出售”、</w:t>
        </w:r>
      </w:ins>
      <w:r>
        <w:rPr>
          <w:rFonts w:hint="eastAsia"/>
        </w:rPr>
        <w:t>“</w:t>
      </w:r>
      <w:proofErr w:type="spellStart"/>
      <w:r>
        <w:rPr>
          <w:rFonts w:hint="eastAsia"/>
        </w:rPr>
        <w:t>uumie</w:t>
      </w:r>
      <w:proofErr w:type="spellEnd"/>
      <w:r>
        <w:rPr>
          <w:rFonts w:hint="eastAsia"/>
        </w:rPr>
        <w:t>”、“</w:t>
      </w:r>
      <w:proofErr w:type="spellStart"/>
      <w:r>
        <w:rPr>
          <w:rFonts w:hint="eastAsia"/>
        </w:rPr>
        <w:t>umie</w:t>
      </w:r>
      <w:proofErr w:type="spellEnd"/>
      <w:r>
        <w:rPr>
          <w:rFonts w:hint="eastAsia"/>
        </w:rPr>
        <w:t>”、“</w:t>
      </w:r>
      <w:proofErr w:type="spellStart"/>
      <w:r>
        <w:rPr>
          <w:rFonts w:hint="eastAsia"/>
        </w:rPr>
        <w:t>uumei</w:t>
      </w:r>
      <w:proofErr w:type="spellEnd"/>
      <w:r>
        <w:rPr>
          <w:rFonts w:hint="eastAsia"/>
        </w:rPr>
        <w:t>”、“</w:t>
      </w:r>
      <w:proofErr w:type="spellStart"/>
      <w:r>
        <w:rPr>
          <w:rFonts w:hint="eastAsia"/>
        </w:rPr>
        <w:t>umei</w:t>
      </w:r>
      <w:proofErr w:type="spellEnd"/>
      <w:r>
        <w:rPr>
          <w:rFonts w:hint="eastAsia"/>
        </w:rPr>
        <w:t>”、“</w:t>
      </w:r>
      <w:r>
        <w:rPr>
          <w:rFonts w:hint="eastAsia"/>
        </w:rPr>
        <w:t>U</w:t>
      </w:r>
      <w:r>
        <w:rPr>
          <w:rFonts w:hint="eastAsia"/>
        </w:rPr>
        <w:t>美”、“</w:t>
      </w:r>
      <w:r>
        <w:rPr>
          <w:rFonts w:hint="eastAsia"/>
        </w:rPr>
        <w:t>u</w:t>
      </w:r>
      <w:r>
        <w:rPr>
          <w:rFonts w:hint="eastAsia"/>
        </w:rPr>
        <w:t>美”</w:t>
      </w:r>
      <w:ins w:id="39" w:author="don" w:date="2015-02-16T17:12:00Z">
        <w:r w:rsidR="00196566">
          <w:rPr>
            <w:rFonts w:hint="eastAsia"/>
          </w:rPr>
          <w:t>、“优美”</w:t>
        </w:r>
      </w:ins>
    </w:p>
    <w:p w14:paraId="5C4A2247" w14:textId="77777777" w:rsidR="004D6489" w:rsidRDefault="004D6489" w:rsidP="00D94F8D">
      <w:r>
        <w:rPr>
          <w:rFonts w:hint="eastAsia"/>
        </w:rPr>
        <w:t>以上名称，涉及到英文字母的，大小写全部禁用</w:t>
      </w:r>
    </w:p>
    <w:p w14:paraId="2311D77C" w14:textId="77777777" w:rsidR="0052773F" w:rsidRDefault="0052773F" w:rsidP="00D94F8D"/>
    <w:p w14:paraId="7E8473C7" w14:textId="77777777" w:rsidR="0052773F" w:rsidRPr="0052773F" w:rsidRDefault="0052773F" w:rsidP="00D94F8D">
      <w:r>
        <w:rPr>
          <w:rFonts w:hint="eastAsia"/>
        </w:rPr>
        <w:t>注册时或修改昵称</w:t>
      </w:r>
      <w:r w:rsidR="0020542B">
        <w:rPr>
          <w:rFonts w:hint="eastAsia"/>
        </w:rPr>
        <w:t>时</w:t>
      </w:r>
      <w:r>
        <w:rPr>
          <w:rFonts w:hint="eastAsia"/>
        </w:rPr>
        <w:t>，检测输入</w:t>
      </w:r>
      <w:r w:rsidR="0020542B">
        <w:rPr>
          <w:rFonts w:hint="eastAsia"/>
        </w:rPr>
        <w:t>的内容，如果发现有涉及到以上名称时</w:t>
      </w:r>
      <w:r>
        <w:rPr>
          <w:rFonts w:hint="eastAsia"/>
        </w:rPr>
        <w:t>，提示：“此用户名已被占用”、“此昵称已被占用”</w:t>
      </w:r>
    </w:p>
    <w:sectPr w:rsidR="0052773F" w:rsidRPr="00527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B9C21" w14:textId="77777777" w:rsidR="00B732B4" w:rsidRDefault="00B732B4" w:rsidP="00650949">
      <w:r>
        <w:separator/>
      </w:r>
    </w:p>
  </w:endnote>
  <w:endnote w:type="continuationSeparator" w:id="0">
    <w:p w14:paraId="0A900AC4" w14:textId="77777777" w:rsidR="00B732B4" w:rsidRDefault="00B732B4" w:rsidP="00650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BD530" w14:textId="77777777" w:rsidR="00B732B4" w:rsidRDefault="00B732B4" w:rsidP="00650949">
      <w:r>
        <w:separator/>
      </w:r>
    </w:p>
  </w:footnote>
  <w:footnote w:type="continuationSeparator" w:id="0">
    <w:p w14:paraId="64241C54" w14:textId="77777777" w:rsidR="00B732B4" w:rsidRDefault="00B732B4" w:rsidP="006509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B1211"/>
    <w:multiLevelType w:val="hybridMultilevel"/>
    <w:tmpl w:val="8796F77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8F1023"/>
    <w:multiLevelType w:val="hybridMultilevel"/>
    <w:tmpl w:val="B5367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AE6ED1"/>
    <w:multiLevelType w:val="hybridMultilevel"/>
    <w:tmpl w:val="3244C8E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5E1E18"/>
    <w:multiLevelType w:val="hybridMultilevel"/>
    <w:tmpl w:val="42287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134913"/>
    <w:multiLevelType w:val="hybridMultilevel"/>
    <w:tmpl w:val="374CBC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646CD6"/>
    <w:multiLevelType w:val="hybridMultilevel"/>
    <w:tmpl w:val="629C8C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647DF7"/>
    <w:multiLevelType w:val="hybridMultilevel"/>
    <w:tmpl w:val="D23A8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3F1160"/>
    <w:multiLevelType w:val="hybridMultilevel"/>
    <w:tmpl w:val="9E9096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020FA1"/>
    <w:multiLevelType w:val="hybridMultilevel"/>
    <w:tmpl w:val="892E11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3C057E"/>
    <w:multiLevelType w:val="hybridMultilevel"/>
    <w:tmpl w:val="B6D4961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8122FE0"/>
    <w:multiLevelType w:val="hybridMultilevel"/>
    <w:tmpl w:val="9E9096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C0225B"/>
    <w:multiLevelType w:val="hybridMultilevel"/>
    <w:tmpl w:val="80828DC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2421B6"/>
    <w:multiLevelType w:val="hybridMultilevel"/>
    <w:tmpl w:val="1C24FD9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4E35F9B"/>
    <w:multiLevelType w:val="hybridMultilevel"/>
    <w:tmpl w:val="319C75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EF5BEF"/>
    <w:multiLevelType w:val="hybridMultilevel"/>
    <w:tmpl w:val="06DEDE9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0A198D"/>
    <w:multiLevelType w:val="hybridMultilevel"/>
    <w:tmpl w:val="FC10B0C8"/>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5D278A2"/>
    <w:multiLevelType w:val="hybridMultilevel"/>
    <w:tmpl w:val="57362A1A"/>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FEF3FD6"/>
    <w:multiLevelType w:val="hybridMultilevel"/>
    <w:tmpl w:val="64686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
  </w:num>
  <w:num w:numId="3">
    <w:abstractNumId w:val="9"/>
  </w:num>
  <w:num w:numId="4">
    <w:abstractNumId w:val="5"/>
  </w:num>
  <w:num w:numId="5">
    <w:abstractNumId w:val="6"/>
  </w:num>
  <w:num w:numId="6">
    <w:abstractNumId w:val="14"/>
  </w:num>
  <w:num w:numId="7">
    <w:abstractNumId w:val="4"/>
  </w:num>
  <w:num w:numId="8">
    <w:abstractNumId w:val="11"/>
  </w:num>
  <w:num w:numId="9">
    <w:abstractNumId w:val="13"/>
  </w:num>
  <w:num w:numId="10">
    <w:abstractNumId w:val="10"/>
  </w:num>
  <w:num w:numId="11">
    <w:abstractNumId w:val="8"/>
  </w:num>
  <w:num w:numId="12">
    <w:abstractNumId w:val="3"/>
  </w:num>
  <w:num w:numId="13">
    <w:abstractNumId w:val="2"/>
  </w:num>
  <w:num w:numId="14">
    <w:abstractNumId w:val="16"/>
  </w:num>
  <w:num w:numId="15">
    <w:abstractNumId w:val="12"/>
  </w:num>
  <w:num w:numId="16">
    <w:abstractNumId w:val="15"/>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B4A"/>
    <w:rsid w:val="00000C9A"/>
    <w:rsid w:val="00000E6B"/>
    <w:rsid w:val="00000ED6"/>
    <w:rsid w:val="00001310"/>
    <w:rsid w:val="00005A45"/>
    <w:rsid w:val="00010B85"/>
    <w:rsid w:val="000128A0"/>
    <w:rsid w:val="00020987"/>
    <w:rsid w:val="00022744"/>
    <w:rsid w:val="0003028D"/>
    <w:rsid w:val="00031B78"/>
    <w:rsid w:val="000339C6"/>
    <w:rsid w:val="0004280D"/>
    <w:rsid w:val="0006231B"/>
    <w:rsid w:val="00067A69"/>
    <w:rsid w:val="000A1160"/>
    <w:rsid w:val="000B2182"/>
    <w:rsid w:val="000C5797"/>
    <w:rsid w:val="000D3E9D"/>
    <w:rsid w:val="000D6AA6"/>
    <w:rsid w:val="000E58F2"/>
    <w:rsid w:val="000E77BD"/>
    <w:rsid w:val="000F2379"/>
    <w:rsid w:val="001008A2"/>
    <w:rsid w:val="00104C99"/>
    <w:rsid w:val="001117D9"/>
    <w:rsid w:val="00112B4A"/>
    <w:rsid w:val="00114A04"/>
    <w:rsid w:val="00115AA8"/>
    <w:rsid w:val="001160FD"/>
    <w:rsid w:val="001178DA"/>
    <w:rsid w:val="001201A0"/>
    <w:rsid w:val="00136549"/>
    <w:rsid w:val="00153894"/>
    <w:rsid w:val="00153FE8"/>
    <w:rsid w:val="00154508"/>
    <w:rsid w:val="0015614A"/>
    <w:rsid w:val="00160044"/>
    <w:rsid w:val="001638AF"/>
    <w:rsid w:val="00166311"/>
    <w:rsid w:val="00166EB8"/>
    <w:rsid w:val="00172E79"/>
    <w:rsid w:val="001736FC"/>
    <w:rsid w:val="0017566A"/>
    <w:rsid w:val="00180EEB"/>
    <w:rsid w:val="00182504"/>
    <w:rsid w:val="00182E2A"/>
    <w:rsid w:val="00183401"/>
    <w:rsid w:val="001906E4"/>
    <w:rsid w:val="00192350"/>
    <w:rsid w:val="00196566"/>
    <w:rsid w:val="001A0F3D"/>
    <w:rsid w:val="001A24E1"/>
    <w:rsid w:val="001A3147"/>
    <w:rsid w:val="001A3B5B"/>
    <w:rsid w:val="001B0022"/>
    <w:rsid w:val="001B0124"/>
    <w:rsid w:val="001B040F"/>
    <w:rsid w:val="001B1B42"/>
    <w:rsid w:val="001B3111"/>
    <w:rsid w:val="001B7D8F"/>
    <w:rsid w:val="001C1E21"/>
    <w:rsid w:val="001C511C"/>
    <w:rsid w:val="001D180B"/>
    <w:rsid w:val="001D52A5"/>
    <w:rsid w:val="001D5701"/>
    <w:rsid w:val="001D672E"/>
    <w:rsid w:val="001E11BA"/>
    <w:rsid w:val="001E1F21"/>
    <w:rsid w:val="001E4C2F"/>
    <w:rsid w:val="001E592E"/>
    <w:rsid w:val="001F1D9D"/>
    <w:rsid w:val="001F4C37"/>
    <w:rsid w:val="001F6005"/>
    <w:rsid w:val="00202745"/>
    <w:rsid w:val="00203729"/>
    <w:rsid w:val="00203996"/>
    <w:rsid w:val="00203B22"/>
    <w:rsid w:val="0020542B"/>
    <w:rsid w:val="002121F2"/>
    <w:rsid w:val="00215CFE"/>
    <w:rsid w:val="00217DEB"/>
    <w:rsid w:val="002265FD"/>
    <w:rsid w:val="00233360"/>
    <w:rsid w:val="002343E6"/>
    <w:rsid w:val="0025318D"/>
    <w:rsid w:val="00255203"/>
    <w:rsid w:val="00263742"/>
    <w:rsid w:val="00264471"/>
    <w:rsid w:val="002714F2"/>
    <w:rsid w:val="002A0E05"/>
    <w:rsid w:val="002A29F0"/>
    <w:rsid w:val="002C2102"/>
    <w:rsid w:val="002C31F4"/>
    <w:rsid w:val="002C5A0F"/>
    <w:rsid w:val="002D034A"/>
    <w:rsid w:val="002D1219"/>
    <w:rsid w:val="002D540E"/>
    <w:rsid w:val="002E33ED"/>
    <w:rsid w:val="002E7C99"/>
    <w:rsid w:val="002F2360"/>
    <w:rsid w:val="003065C1"/>
    <w:rsid w:val="0031095E"/>
    <w:rsid w:val="0031166A"/>
    <w:rsid w:val="003137BB"/>
    <w:rsid w:val="00316904"/>
    <w:rsid w:val="003174AD"/>
    <w:rsid w:val="00325B9E"/>
    <w:rsid w:val="00330D8D"/>
    <w:rsid w:val="003312BE"/>
    <w:rsid w:val="0033145C"/>
    <w:rsid w:val="00342AA6"/>
    <w:rsid w:val="00343381"/>
    <w:rsid w:val="00354B88"/>
    <w:rsid w:val="00355862"/>
    <w:rsid w:val="00357E32"/>
    <w:rsid w:val="00373B2C"/>
    <w:rsid w:val="00376C6E"/>
    <w:rsid w:val="0039284F"/>
    <w:rsid w:val="003A1879"/>
    <w:rsid w:val="003A2409"/>
    <w:rsid w:val="003A3922"/>
    <w:rsid w:val="003A7B00"/>
    <w:rsid w:val="003D3413"/>
    <w:rsid w:val="003D5097"/>
    <w:rsid w:val="003D5AC6"/>
    <w:rsid w:val="003E24CF"/>
    <w:rsid w:val="003E4616"/>
    <w:rsid w:val="003E4C3D"/>
    <w:rsid w:val="003E4D56"/>
    <w:rsid w:val="003E59CC"/>
    <w:rsid w:val="003E7197"/>
    <w:rsid w:val="003F3F66"/>
    <w:rsid w:val="003F64C3"/>
    <w:rsid w:val="0040513D"/>
    <w:rsid w:val="0040606F"/>
    <w:rsid w:val="00412704"/>
    <w:rsid w:val="00414243"/>
    <w:rsid w:val="004219D8"/>
    <w:rsid w:val="00421A06"/>
    <w:rsid w:val="0042560F"/>
    <w:rsid w:val="0043391D"/>
    <w:rsid w:val="004348BE"/>
    <w:rsid w:val="00443381"/>
    <w:rsid w:val="0045025C"/>
    <w:rsid w:val="00450759"/>
    <w:rsid w:val="00452831"/>
    <w:rsid w:val="0045315E"/>
    <w:rsid w:val="0045341B"/>
    <w:rsid w:val="00461052"/>
    <w:rsid w:val="00461694"/>
    <w:rsid w:val="00462B8F"/>
    <w:rsid w:val="004645A3"/>
    <w:rsid w:val="0047020A"/>
    <w:rsid w:val="00481C00"/>
    <w:rsid w:val="00484543"/>
    <w:rsid w:val="00485EC3"/>
    <w:rsid w:val="004950FE"/>
    <w:rsid w:val="004A3743"/>
    <w:rsid w:val="004B0F73"/>
    <w:rsid w:val="004B6074"/>
    <w:rsid w:val="004C57C5"/>
    <w:rsid w:val="004D6489"/>
    <w:rsid w:val="004D7C09"/>
    <w:rsid w:val="004E095E"/>
    <w:rsid w:val="004F2D24"/>
    <w:rsid w:val="004F4855"/>
    <w:rsid w:val="00512A96"/>
    <w:rsid w:val="00517C9B"/>
    <w:rsid w:val="005221F9"/>
    <w:rsid w:val="00527532"/>
    <w:rsid w:val="0052773F"/>
    <w:rsid w:val="00530984"/>
    <w:rsid w:val="005369BC"/>
    <w:rsid w:val="0054213C"/>
    <w:rsid w:val="005439F8"/>
    <w:rsid w:val="00547673"/>
    <w:rsid w:val="0055267E"/>
    <w:rsid w:val="00554325"/>
    <w:rsid w:val="00554D7F"/>
    <w:rsid w:val="00555497"/>
    <w:rsid w:val="00555BEB"/>
    <w:rsid w:val="00557753"/>
    <w:rsid w:val="00566122"/>
    <w:rsid w:val="00573BB2"/>
    <w:rsid w:val="005844FA"/>
    <w:rsid w:val="00597D88"/>
    <w:rsid w:val="005A2E2E"/>
    <w:rsid w:val="005C5C6A"/>
    <w:rsid w:val="005D09CB"/>
    <w:rsid w:val="005D71EE"/>
    <w:rsid w:val="005E0C98"/>
    <w:rsid w:val="005F4098"/>
    <w:rsid w:val="005F5AF3"/>
    <w:rsid w:val="005F78E9"/>
    <w:rsid w:val="0060310E"/>
    <w:rsid w:val="006125AA"/>
    <w:rsid w:val="0061326D"/>
    <w:rsid w:val="006223B3"/>
    <w:rsid w:val="00632839"/>
    <w:rsid w:val="006413A0"/>
    <w:rsid w:val="006454CB"/>
    <w:rsid w:val="00650949"/>
    <w:rsid w:val="00657362"/>
    <w:rsid w:val="00657EF2"/>
    <w:rsid w:val="00661E7B"/>
    <w:rsid w:val="0066281F"/>
    <w:rsid w:val="00666AA4"/>
    <w:rsid w:val="00672CD0"/>
    <w:rsid w:val="00676510"/>
    <w:rsid w:val="0067742A"/>
    <w:rsid w:val="00684D8B"/>
    <w:rsid w:val="00694524"/>
    <w:rsid w:val="00694EDA"/>
    <w:rsid w:val="00694EE0"/>
    <w:rsid w:val="006A7E04"/>
    <w:rsid w:val="006C062F"/>
    <w:rsid w:val="006C294B"/>
    <w:rsid w:val="006D264D"/>
    <w:rsid w:val="006D2D12"/>
    <w:rsid w:val="006E16BA"/>
    <w:rsid w:val="006E711F"/>
    <w:rsid w:val="006F00CB"/>
    <w:rsid w:val="006F0160"/>
    <w:rsid w:val="006F2D8F"/>
    <w:rsid w:val="00704EBD"/>
    <w:rsid w:val="00710E49"/>
    <w:rsid w:val="00711413"/>
    <w:rsid w:val="00725CCE"/>
    <w:rsid w:val="00735256"/>
    <w:rsid w:val="007365FE"/>
    <w:rsid w:val="0074206F"/>
    <w:rsid w:val="00760652"/>
    <w:rsid w:val="00763898"/>
    <w:rsid w:val="00763940"/>
    <w:rsid w:val="00766D14"/>
    <w:rsid w:val="00767B60"/>
    <w:rsid w:val="00767C44"/>
    <w:rsid w:val="0077286B"/>
    <w:rsid w:val="00772F7D"/>
    <w:rsid w:val="007730B9"/>
    <w:rsid w:val="0077402C"/>
    <w:rsid w:val="00774353"/>
    <w:rsid w:val="00777CFA"/>
    <w:rsid w:val="00780369"/>
    <w:rsid w:val="00783A29"/>
    <w:rsid w:val="007A451B"/>
    <w:rsid w:val="007B2112"/>
    <w:rsid w:val="007B30DF"/>
    <w:rsid w:val="007B3C08"/>
    <w:rsid w:val="007C107B"/>
    <w:rsid w:val="007C129B"/>
    <w:rsid w:val="007C659B"/>
    <w:rsid w:val="007C7B76"/>
    <w:rsid w:val="007D42FA"/>
    <w:rsid w:val="007D708D"/>
    <w:rsid w:val="007F58E5"/>
    <w:rsid w:val="00806B0F"/>
    <w:rsid w:val="008126F2"/>
    <w:rsid w:val="00813900"/>
    <w:rsid w:val="00815E77"/>
    <w:rsid w:val="00820DF3"/>
    <w:rsid w:val="0082207B"/>
    <w:rsid w:val="0083285A"/>
    <w:rsid w:val="00834F89"/>
    <w:rsid w:val="00846249"/>
    <w:rsid w:val="00847520"/>
    <w:rsid w:val="00861BE4"/>
    <w:rsid w:val="008632DB"/>
    <w:rsid w:val="00863D86"/>
    <w:rsid w:val="00867E54"/>
    <w:rsid w:val="00871A31"/>
    <w:rsid w:val="0088166E"/>
    <w:rsid w:val="00886560"/>
    <w:rsid w:val="00897600"/>
    <w:rsid w:val="008A2237"/>
    <w:rsid w:val="008B6A9D"/>
    <w:rsid w:val="008C13FB"/>
    <w:rsid w:val="008C25C1"/>
    <w:rsid w:val="008C6243"/>
    <w:rsid w:val="008D397F"/>
    <w:rsid w:val="008D6174"/>
    <w:rsid w:val="008E1560"/>
    <w:rsid w:val="008F016D"/>
    <w:rsid w:val="008F306B"/>
    <w:rsid w:val="008F3CFA"/>
    <w:rsid w:val="008F4B6E"/>
    <w:rsid w:val="008F758D"/>
    <w:rsid w:val="008F7EF8"/>
    <w:rsid w:val="009005CF"/>
    <w:rsid w:val="0090114C"/>
    <w:rsid w:val="00904607"/>
    <w:rsid w:val="00912558"/>
    <w:rsid w:val="00922FFC"/>
    <w:rsid w:val="00923AC4"/>
    <w:rsid w:val="00924380"/>
    <w:rsid w:val="00927A03"/>
    <w:rsid w:val="009300F5"/>
    <w:rsid w:val="00930A70"/>
    <w:rsid w:val="0093556C"/>
    <w:rsid w:val="00935C45"/>
    <w:rsid w:val="00936896"/>
    <w:rsid w:val="00937C7D"/>
    <w:rsid w:val="009532DC"/>
    <w:rsid w:val="00963484"/>
    <w:rsid w:val="00964515"/>
    <w:rsid w:val="00966066"/>
    <w:rsid w:val="0097059D"/>
    <w:rsid w:val="00970CDB"/>
    <w:rsid w:val="0097230B"/>
    <w:rsid w:val="00980522"/>
    <w:rsid w:val="00983DA1"/>
    <w:rsid w:val="00992C9B"/>
    <w:rsid w:val="009A25DE"/>
    <w:rsid w:val="009A6035"/>
    <w:rsid w:val="009B28C8"/>
    <w:rsid w:val="009B2D2A"/>
    <w:rsid w:val="009C5F29"/>
    <w:rsid w:val="009E238A"/>
    <w:rsid w:val="009F160A"/>
    <w:rsid w:val="009F2CDA"/>
    <w:rsid w:val="00A05A8D"/>
    <w:rsid w:val="00A068C7"/>
    <w:rsid w:val="00A0774A"/>
    <w:rsid w:val="00A077DE"/>
    <w:rsid w:val="00A10091"/>
    <w:rsid w:val="00A31F21"/>
    <w:rsid w:val="00A377BA"/>
    <w:rsid w:val="00A415AD"/>
    <w:rsid w:val="00A47075"/>
    <w:rsid w:val="00A501DB"/>
    <w:rsid w:val="00A551B3"/>
    <w:rsid w:val="00A64165"/>
    <w:rsid w:val="00A65F86"/>
    <w:rsid w:val="00A72F0F"/>
    <w:rsid w:val="00A73FEA"/>
    <w:rsid w:val="00A74776"/>
    <w:rsid w:val="00A9334A"/>
    <w:rsid w:val="00A95DC7"/>
    <w:rsid w:val="00A97098"/>
    <w:rsid w:val="00AA4BF5"/>
    <w:rsid w:val="00AB4978"/>
    <w:rsid w:val="00AC63B4"/>
    <w:rsid w:val="00AD6A65"/>
    <w:rsid w:val="00AE003D"/>
    <w:rsid w:val="00AE3CCB"/>
    <w:rsid w:val="00AE5918"/>
    <w:rsid w:val="00AF06D9"/>
    <w:rsid w:val="00AF4395"/>
    <w:rsid w:val="00B03E69"/>
    <w:rsid w:val="00B04F1A"/>
    <w:rsid w:val="00B20DD6"/>
    <w:rsid w:val="00B27452"/>
    <w:rsid w:val="00B36A94"/>
    <w:rsid w:val="00B37204"/>
    <w:rsid w:val="00B37DB0"/>
    <w:rsid w:val="00B422F3"/>
    <w:rsid w:val="00B459BD"/>
    <w:rsid w:val="00B732B4"/>
    <w:rsid w:val="00B86F6A"/>
    <w:rsid w:val="00B93338"/>
    <w:rsid w:val="00B96F4B"/>
    <w:rsid w:val="00BA4B22"/>
    <w:rsid w:val="00BA4DD2"/>
    <w:rsid w:val="00BA583D"/>
    <w:rsid w:val="00BB40AA"/>
    <w:rsid w:val="00BC4A91"/>
    <w:rsid w:val="00BC4E0C"/>
    <w:rsid w:val="00BC6CC4"/>
    <w:rsid w:val="00BD3B9B"/>
    <w:rsid w:val="00BD5194"/>
    <w:rsid w:val="00BE16BC"/>
    <w:rsid w:val="00BE3B42"/>
    <w:rsid w:val="00BE5AEF"/>
    <w:rsid w:val="00BE6EFB"/>
    <w:rsid w:val="00BE76D1"/>
    <w:rsid w:val="00BF281E"/>
    <w:rsid w:val="00BF5467"/>
    <w:rsid w:val="00C20D98"/>
    <w:rsid w:val="00C230A6"/>
    <w:rsid w:val="00C23A34"/>
    <w:rsid w:val="00C31E2C"/>
    <w:rsid w:val="00C32070"/>
    <w:rsid w:val="00C32CAB"/>
    <w:rsid w:val="00C37C03"/>
    <w:rsid w:val="00C53282"/>
    <w:rsid w:val="00C658ED"/>
    <w:rsid w:val="00C749E3"/>
    <w:rsid w:val="00C86C8A"/>
    <w:rsid w:val="00CA6694"/>
    <w:rsid w:val="00CB115C"/>
    <w:rsid w:val="00CC096B"/>
    <w:rsid w:val="00CD1238"/>
    <w:rsid w:val="00CD3109"/>
    <w:rsid w:val="00CD55DC"/>
    <w:rsid w:val="00CE69DB"/>
    <w:rsid w:val="00CF16A7"/>
    <w:rsid w:val="00CF7B86"/>
    <w:rsid w:val="00D01559"/>
    <w:rsid w:val="00D03FB3"/>
    <w:rsid w:val="00D05B47"/>
    <w:rsid w:val="00D066DC"/>
    <w:rsid w:val="00D2638B"/>
    <w:rsid w:val="00D33E1D"/>
    <w:rsid w:val="00D42420"/>
    <w:rsid w:val="00D428C8"/>
    <w:rsid w:val="00D53E07"/>
    <w:rsid w:val="00D541A6"/>
    <w:rsid w:val="00D54B2F"/>
    <w:rsid w:val="00D60F16"/>
    <w:rsid w:val="00D6214D"/>
    <w:rsid w:val="00D65224"/>
    <w:rsid w:val="00D702A1"/>
    <w:rsid w:val="00D7035A"/>
    <w:rsid w:val="00D74B1C"/>
    <w:rsid w:val="00D94F8D"/>
    <w:rsid w:val="00D97956"/>
    <w:rsid w:val="00DA0C2D"/>
    <w:rsid w:val="00DA4790"/>
    <w:rsid w:val="00DB515E"/>
    <w:rsid w:val="00DC14B3"/>
    <w:rsid w:val="00DC4BFA"/>
    <w:rsid w:val="00DC71CA"/>
    <w:rsid w:val="00DD1216"/>
    <w:rsid w:val="00DD3B36"/>
    <w:rsid w:val="00DE1523"/>
    <w:rsid w:val="00DE6218"/>
    <w:rsid w:val="00DF37A2"/>
    <w:rsid w:val="00E01AAA"/>
    <w:rsid w:val="00E0361E"/>
    <w:rsid w:val="00E06666"/>
    <w:rsid w:val="00E070F1"/>
    <w:rsid w:val="00E15BB9"/>
    <w:rsid w:val="00E216DF"/>
    <w:rsid w:val="00E21C08"/>
    <w:rsid w:val="00E237A3"/>
    <w:rsid w:val="00E4094A"/>
    <w:rsid w:val="00E41C5C"/>
    <w:rsid w:val="00E437A8"/>
    <w:rsid w:val="00E4554F"/>
    <w:rsid w:val="00E45F64"/>
    <w:rsid w:val="00E508BB"/>
    <w:rsid w:val="00E51ADD"/>
    <w:rsid w:val="00E52D6F"/>
    <w:rsid w:val="00E54468"/>
    <w:rsid w:val="00E549DD"/>
    <w:rsid w:val="00E60386"/>
    <w:rsid w:val="00E742C0"/>
    <w:rsid w:val="00E766BA"/>
    <w:rsid w:val="00E80C37"/>
    <w:rsid w:val="00E827F6"/>
    <w:rsid w:val="00E90E48"/>
    <w:rsid w:val="00E965E6"/>
    <w:rsid w:val="00EB64DB"/>
    <w:rsid w:val="00EC2EA5"/>
    <w:rsid w:val="00EC4564"/>
    <w:rsid w:val="00EC466B"/>
    <w:rsid w:val="00EC4A49"/>
    <w:rsid w:val="00EC4AF7"/>
    <w:rsid w:val="00ED3CCD"/>
    <w:rsid w:val="00ED603A"/>
    <w:rsid w:val="00EE0FC5"/>
    <w:rsid w:val="00EF3AB0"/>
    <w:rsid w:val="00EF6308"/>
    <w:rsid w:val="00EF753B"/>
    <w:rsid w:val="00F03004"/>
    <w:rsid w:val="00F0410C"/>
    <w:rsid w:val="00F05C7B"/>
    <w:rsid w:val="00F15486"/>
    <w:rsid w:val="00F17C8A"/>
    <w:rsid w:val="00F32FFE"/>
    <w:rsid w:val="00F33F47"/>
    <w:rsid w:val="00F34A10"/>
    <w:rsid w:val="00F355F3"/>
    <w:rsid w:val="00F35EEC"/>
    <w:rsid w:val="00F44E8C"/>
    <w:rsid w:val="00F5073F"/>
    <w:rsid w:val="00F50B08"/>
    <w:rsid w:val="00F52FE3"/>
    <w:rsid w:val="00F5756A"/>
    <w:rsid w:val="00F60101"/>
    <w:rsid w:val="00F626D1"/>
    <w:rsid w:val="00F63E38"/>
    <w:rsid w:val="00F67025"/>
    <w:rsid w:val="00F74386"/>
    <w:rsid w:val="00F76CC8"/>
    <w:rsid w:val="00F84417"/>
    <w:rsid w:val="00F84468"/>
    <w:rsid w:val="00F87257"/>
    <w:rsid w:val="00F91AAF"/>
    <w:rsid w:val="00FA6B9E"/>
    <w:rsid w:val="00FB2474"/>
    <w:rsid w:val="00FB61D7"/>
    <w:rsid w:val="00FD0FF8"/>
    <w:rsid w:val="00FD30A5"/>
    <w:rsid w:val="00FD6A12"/>
    <w:rsid w:val="00FD7066"/>
    <w:rsid w:val="00FD719B"/>
    <w:rsid w:val="00FE36F5"/>
    <w:rsid w:val="00FE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A651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8C8"/>
    <w:pPr>
      <w:widowControl w:val="0"/>
      <w:jc w:val="both"/>
    </w:pPr>
  </w:style>
  <w:style w:type="paragraph" w:styleId="2">
    <w:name w:val="heading 2"/>
    <w:basedOn w:val="a"/>
    <w:next w:val="a"/>
    <w:link w:val="20"/>
    <w:uiPriority w:val="9"/>
    <w:unhideWhenUsed/>
    <w:qFormat/>
    <w:rsid w:val="00AC63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112"/>
    <w:pPr>
      <w:ind w:firstLineChars="200" w:firstLine="420"/>
    </w:pPr>
  </w:style>
  <w:style w:type="paragraph" w:styleId="a4">
    <w:name w:val="Subtitle"/>
    <w:basedOn w:val="a"/>
    <w:next w:val="a"/>
    <w:link w:val="a5"/>
    <w:uiPriority w:val="11"/>
    <w:qFormat/>
    <w:rsid w:val="00F05C7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字符"/>
    <w:basedOn w:val="a0"/>
    <w:link w:val="a4"/>
    <w:uiPriority w:val="11"/>
    <w:rsid w:val="00F05C7B"/>
    <w:rPr>
      <w:rFonts w:asciiTheme="majorHAnsi" w:eastAsia="宋体" w:hAnsiTheme="majorHAnsi" w:cstheme="majorBidi"/>
      <w:b/>
      <w:bCs/>
      <w:kern w:val="28"/>
      <w:sz w:val="32"/>
      <w:szCs w:val="32"/>
    </w:rPr>
  </w:style>
  <w:style w:type="character" w:customStyle="1" w:styleId="20">
    <w:name w:val="标题 2字符"/>
    <w:basedOn w:val="a0"/>
    <w:link w:val="2"/>
    <w:uiPriority w:val="9"/>
    <w:rsid w:val="00AC63B4"/>
    <w:rPr>
      <w:rFonts w:asciiTheme="majorHAnsi" w:eastAsiaTheme="majorEastAsia" w:hAnsiTheme="majorHAnsi" w:cstheme="majorBidi"/>
      <w:b/>
      <w:bCs/>
      <w:sz w:val="32"/>
      <w:szCs w:val="32"/>
    </w:rPr>
  </w:style>
  <w:style w:type="paragraph" w:styleId="a6">
    <w:name w:val="header"/>
    <w:basedOn w:val="a"/>
    <w:link w:val="a7"/>
    <w:uiPriority w:val="99"/>
    <w:unhideWhenUsed/>
    <w:rsid w:val="00650949"/>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50949"/>
    <w:rPr>
      <w:sz w:val="18"/>
      <w:szCs w:val="18"/>
    </w:rPr>
  </w:style>
  <w:style w:type="paragraph" w:styleId="a8">
    <w:name w:val="footer"/>
    <w:basedOn w:val="a"/>
    <w:link w:val="a9"/>
    <w:uiPriority w:val="99"/>
    <w:unhideWhenUsed/>
    <w:rsid w:val="00650949"/>
    <w:pPr>
      <w:tabs>
        <w:tab w:val="center" w:pos="4153"/>
        <w:tab w:val="right" w:pos="8306"/>
      </w:tabs>
      <w:snapToGrid w:val="0"/>
      <w:jc w:val="left"/>
    </w:pPr>
    <w:rPr>
      <w:sz w:val="18"/>
      <w:szCs w:val="18"/>
    </w:rPr>
  </w:style>
  <w:style w:type="character" w:customStyle="1" w:styleId="a9">
    <w:name w:val="页脚字符"/>
    <w:basedOn w:val="a0"/>
    <w:link w:val="a8"/>
    <w:uiPriority w:val="99"/>
    <w:rsid w:val="00650949"/>
    <w:rPr>
      <w:sz w:val="18"/>
      <w:szCs w:val="18"/>
    </w:rPr>
  </w:style>
  <w:style w:type="paragraph" w:styleId="aa">
    <w:name w:val="Balloon Text"/>
    <w:basedOn w:val="a"/>
    <w:link w:val="ab"/>
    <w:uiPriority w:val="99"/>
    <w:semiHidden/>
    <w:unhideWhenUsed/>
    <w:rsid w:val="004348BE"/>
    <w:rPr>
      <w:sz w:val="18"/>
      <w:szCs w:val="18"/>
    </w:rPr>
  </w:style>
  <w:style w:type="character" w:customStyle="1" w:styleId="ab">
    <w:name w:val="批注框文本字符"/>
    <w:basedOn w:val="a0"/>
    <w:link w:val="aa"/>
    <w:uiPriority w:val="99"/>
    <w:semiHidden/>
    <w:rsid w:val="004348BE"/>
    <w:rPr>
      <w:sz w:val="18"/>
      <w:szCs w:val="18"/>
    </w:rPr>
  </w:style>
  <w:style w:type="paragraph" w:styleId="ac">
    <w:name w:val="Document Map"/>
    <w:basedOn w:val="a"/>
    <w:link w:val="ad"/>
    <w:uiPriority w:val="99"/>
    <w:semiHidden/>
    <w:unhideWhenUsed/>
    <w:rsid w:val="00555497"/>
    <w:rPr>
      <w:rFonts w:ascii="Helvetica" w:hAnsi="Helvetica"/>
      <w:sz w:val="24"/>
      <w:szCs w:val="24"/>
    </w:rPr>
  </w:style>
  <w:style w:type="character" w:customStyle="1" w:styleId="ad">
    <w:name w:val="文档结构图字符"/>
    <w:basedOn w:val="a0"/>
    <w:link w:val="ac"/>
    <w:uiPriority w:val="99"/>
    <w:semiHidden/>
    <w:rsid w:val="00555497"/>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7D647-238C-5E42-A296-5737C8EA9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11</Pages>
  <Words>1201</Words>
  <Characters>6846</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Microsoft Office 用户</cp:lastModifiedBy>
  <cp:revision>475</cp:revision>
  <dcterms:created xsi:type="dcterms:W3CDTF">2015-02-02T10:32:00Z</dcterms:created>
  <dcterms:modified xsi:type="dcterms:W3CDTF">2015-03-08T09:10:00Z</dcterms:modified>
</cp:coreProperties>
</file>